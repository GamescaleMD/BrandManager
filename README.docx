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B0F" w:rsidRDefault="007622C5" w:rsidP="003F7684">
      <w:pPr>
        <w:pStyle w:val="Title"/>
        <w:bidi w:val="0"/>
      </w:pPr>
      <w:r>
        <w:t>Brand Manager 3</w:t>
      </w:r>
    </w:p>
    <w:p w:rsidR="003F7684" w:rsidRPr="003F7684" w:rsidRDefault="003F7684" w:rsidP="003F7684">
      <w:pPr>
        <w:pStyle w:val="Subtitle"/>
        <w:bidi w:val="0"/>
      </w:pPr>
      <w:r>
        <w:t xml:space="preserve">By </w:t>
      </w:r>
      <w:proofErr w:type="spellStart"/>
      <w:r>
        <w:t>Gilad</w:t>
      </w:r>
      <w:proofErr w:type="spellEnd"/>
      <w:r>
        <w:t xml:space="preserve"> Ventura</w:t>
      </w:r>
    </w:p>
    <w:p w:rsidR="007622C5" w:rsidRDefault="007622C5" w:rsidP="007622C5">
      <w:pPr>
        <w:bidi w:val="0"/>
      </w:pPr>
    </w:p>
    <w:p w:rsidR="007622C5" w:rsidRDefault="007622C5" w:rsidP="007622C5">
      <w:pPr>
        <w:bidi w:val="0"/>
      </w:pPr>
    </w:p>
    <w:p w:rsidR="007622C5" w:rsidRDefault="007622C5" w:rsidP="007622C5">
      <w:pPr>
        <w:bidi w:val="0"/>
      </w:pPr>
    </w:p>
    <w:p w:rsidR="007622C5" w:rsidRDefault="007622C5" w:rsidP="007622C5">
      <w:pPr>
        <w:bidi w:val="0"/>
      </w:pPr>
    </w:p>
    <w:p w:rsidR="007622C5" w:rsidRDefault="007622C5" w:rsidP="007622C5">
      <w:pPr>
        <w:bidi w:val="0"/>
      </w:pPr>
    </w:p>
    <w:p w:rsidR="007622C5" w:rsidRDefault="007622C5" w:rsidP="007622C5">
      <w:pPr>
        <w:bidi w:val="0"/>
      </w:pPr>
    </w:p>
    <w:p w:rsidR="007622C5" w:rsidRDefault="007622C5" w:rsidP="007622C5">
      <w:pPr>
        <w:bidi w:val="0"/>
      </w:pPr>
    </w:p>
    <w:p w:rsidR="007622C5" w:rsidRDefault="007622C5" w:rsidP="007622C5">
      <w:pPr>
        <w:bidi w:val="0"/>
      </w:pPr>
    </w:p>
    <w:p w:rsidR="007622C5" w:rsidRDefault="007622C5" w:rsidP="007622C5">
      <w:pPr>
        <w:bidi w:val="0"/>
      </w:pPr>
    </w:p>
    <w:p w:rsidR="007622C5" w:rsidRDefault="007622C5" w:rsidP="007622C5">
      <w:pPr>
        <w:bidi w:val="0"/>
      </w:pPr>
    </w:p>
    <w:p w:rsidR="007622C5" w:rsidRDefault="007622C5" w:rsidP="007622C5">
      <w:pPr>
        <w:bidi w:val="0"/>
      </w:pPr>
    </w:p>
    <w:p w:rsidR="007622C5" w:rsidRDefault="007622C5" w:rsidP="007622C5">
      <w:pPr>
        <w:bidi w:val="0"/>
      </w:pPr>
    </w:p>
    <w:p w:rsidR="007622C5" w:rsidRDefault="007622C5" w:rsidP="007622C5">
      <w:pPr>
        <w:bidi w:val="0"/>
      </w:pPr>
    </w:p>
    <w:p w:rsidR="007622C5" w:rsidRDefault="007622C5" w:rsidP="007622C5">
      <w:pPr>
        <w:bidi w:val="0"/>
      </w:pPr>
    </w:p>
    <w:p w:rsidR="007622C5" w:rsidRDefault="007622C5" w:rsidP="007622C5">
      <w:pPr>
        <w:bidi w:val="0"/>
      </w:pPr>
    </w:p>
    <w:p w:rsidR="007622C5" w:rsidRDefault="007622C5" w:rsidP="007622C5">
      <w:pPr>
        <w:bidi w:val="0"/>
      </w:pPr>
    </w:p>
    <w:p w:rsidR="007622C5" w:rsidRDefault="007622C5" w:rsidP="007622C5">
      <w:pPr>
        <w:bidi w:val="0"/>
      </w:pPr>
    </w:p>
    <w:p w:rsidR="007622C5" w:rsidRDefault="007622C5" w:rsidP="007622C5">
      <w:pPr>
        <w:bidi w:val="0"/>
      </w:pPr>
    </w:p>
    <w:p w:rsidR="007622C5" w:rsidRDefault="007622C5" w:rsidP="007622C5">
      <w:pPr>
        <w:bidi w:val="0"/>
      </w:pPr>
    </w:p>
    <w:p w:rsidR="007622C5" w:rsidRDefault="007622C5" w:rsidP="007622C5">
      <w:pPr>
        <w:bidi w:val="0"/>
      </w:pPr>
    </w:p>
    <w:p w:rsidR="007622C5" w:rsidRDefault="007622C5" w:rsidP="007622C5">
      <w:pPr>
        <w:bidi w:val="0"/>
      </w:pPr>
    </w:p>
    <w:p w:rsidR="007622C5" w:rsidRDefault="007622C5" w:rsidP="007622C5">
      <w:pPr>
        <w:bidi w:val="0"/>
      </w:pPr>
    </w:p>
    <w:p w:rsidR="007622C5" w:rsidRDefault="007622C5" w:rsidP="007622C5">
      <w:pPr>
        <w:bidi w:val="0"/>
      </w:pPr>
    </w:p>
    <w:p w:rsidR="007622C5" w:rsidRDefault="007622C5" w:rsidP="007622C5">
      <w:pPr>
        <w:bidi w:val="0"/>
      </w:pPr>
    </w:p>
    <w:p w:rsidR="005B4059" w:rsidRDefault="005B4059" w:rsidP="007622C5">
      <w:pPr>
        <w:pStyle w:val="Heading2"/>
        <w:bidi w:val="0"/>
      </w:pPr>
      <w:r>
        <w:lastRenderedPageBreak/>
        <w:t>Terminology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510"/>
        <w:gridCol w:w="5012"/>
      </w:tblGrid>
      <w:tr w:rsidR="00950A6F" w:rsidTr="00641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50A6F" w:rsidRDefault="00950A6F" w:rsidP="005B4059">
            <w:pPr>
              <w:bidi w:val="0"/>
            </w:pPr>
            <w:r>
              <w:t xml:space="preserve">Term </w:t>
            </w:r>
          </w:p>
        </w:tc>
        <w:tc>
          <w:tcPr>
            <w:tcW w:w="5012" w:type="dxa"/>
          </w:tcPr>
          <w:p w:rsidR="00950A6F" w:rsidRDefault="0078022E" w:rsidP="005B4059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50A6F" w:rsidTr="0064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50A6F" w:rsidRDefault="006415EB" w:rsidP="005B4059">
            <w:pPr>
              <w:bidi w:val="0"/>
            </w:pPr>
            <w:r>
              <w:t>Distribution</w:t>
            </w:r>
          </w:p>
        </w:tc>
        <w:tc>
          <w:tcPr>
            <w:tcW w:w="5012" w:type="dxa"/>
          </w:tcPr>
          <w:p w:rsidR="00950A6F" w:rsidRDefault="0010041E" w:rsidP="005B405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single working casino package with all of its components and databases.</w:t>
            </w:r>
          </w:p>
        </w:tc>
      </w:tr>
      <w:tr w:rsidR="006415EB" w:rsidTr="00641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415EB" w:rsidRDefault="006415EB" w:rsidP="005B4059">
            <w:pPr>
              <w:bidi w:val="0"/>
            </w:pPr>
            <w:r>
              <w:t>WP</w:t>
            </w:r>
          </w:p>
        </w:tc>
        <w:tc>
          <w:tcPr>
            <w:tcW w:w="5012" w:type="dxa"/>
          </w:tcPr>
          <w:p w:rsidR="006415EB" w:rsidRDefault="0010041E" w:rsidP="0010041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Wordpress</w:t>
            </w:r>
            <w:proofErr w:type="spellEnd"/>
          </w:p>
        </w:tc>
      </w:tr>
      <w:tr w:rsidR="006415EB" w:rsidTr="0064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415EB" w:rsidRDefault="006415EB" w:rsidP="005B4059">
            <w:pPr>
              <w:bidi w:val="0"/>
            </w:pPr>
            <w:r>
              <w:t>BO</w:t>
            </w:r>
          </w:p>
        </w:tc>
        <w:tc>
          <w:tcPr>
            <w:tcW w:w="5012" w:type="dxa"/>
          </w:tcPr>
          <w:p w:rsidR="006415EB" w:rsidRDefault="0010041E" w:rsidP="005B405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 office</w:t>
            </w:r>
          </w:p>
        </w:tc>
      </w:tr>
      <w:tr w:rsidR="006415EB" w:rsidTr="00641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415EB" w:rsidRDefault="006415EB" w:rsidP="005B4059">
            <w:pPr>
              <w:bidi w:val="0"/>
            </w:pPr>
            <w:r>
              <w:t>GS</w:t>
            </w:r>
          </w:p>
        </w:tc>
        <w:tc>
          <w:tcPr>
            <w:tcW w:w="5012" w:type="dxa"/>
          </w:tcPr>
          <w:p w:rsidR="006415EB" w:rsidRDefault="0010041E" w:rsidP="005B405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Server</w:t>
            </w:r>
          </w:p>
        </w:tc>
      </w:tr>
      <w:tr w:rsidR="006415EB" w:rsidTr="0064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415EB" w:rsidRDefault="006415EB" w:rsidP="005B4059">
            <w:pPr>
              <w:bidi w:val="0"/>
            </w:pPr>
            <w:r>
              <w:t>BOUI</w:t>
            </w:r>
          </w:p>
        </w:tc>
        <w:tc>
          <w:tcPr>
            <w:tcW w:w="5012" w:type="dxa"/>
          </w:tcPr>
          <w:p w:rsidR="006415EB" w:rsidRDefault="0010041E" w:rsidP="005B405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 office user interface</w:t>
            </w:r>
          </w:p>
        </w:tc>
      </w:tr>
      <w:tr w:rsidR="006415EB" w:rsidTr="00641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415EB" w:rsidRDefault="006415EB" w:rsidP="005B4059">
            <w:pPr>
              <w:bidi w:val="0"/>
            </w:pPr>
            <w:r>
              <w:t>Wallet</w:t>
            </w:r>
          </w:p>
        </w:tc>
        <w:tc>
          <w:tcPr>
            <w:tcW w:w="5012" w:type="dxa"/>
          </w:tcPr>
          <w:p w:rsidR="006415EB" w:rsidRDefault="0010041E" w:rsidP="005B405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Wallet components, based on </w:t>
            </w:r>
            <w:proofErr w:type="spellStart"/>
            <w:r>
              <w:t>scala</w:t>
            </w:r>
            <w:proofErr w:type="spellEnd"/>
          </w:p>
        </w:tc>
      </w:tr>
      <w:tr w:rsidR="006415EB" w:rsidTr="0064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415EB" w:rsidRDefault="00064469" w:rsidP="005B4059">
            <w:pPr>
              <w:bidi w:val="0"/>
            </w:pPr>
            <w:r>
              <w:t>BM</w:t>
            </w:r>
          </w:p>
        </w:tc>
        <w:tc>
          <w:tcPr>
            <w:tcW w:w="5012" w:type="dxa"/>
          </w:tcPr>
          <w:p w:rsidR="006415EB" w:rsidRDefault="00064469" w:rsidP="005B405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Brand manager</w:t>
            </w:r>
          </w:p>
        </w:tc>
      </w:tr>
    </w:tbl>
    <w:p w:rsidR="005B4059" w:rsidRDefault="005B4059" w:rsidP="005B4059">
      <w:pPr>
        <w:bidi w:val="0"/>
      </w:pPr>
    </w:p>
    <w:p w:rsidR="00064469" w:rsidRDefault="00064469" w:rsidP="00064469">
      <w:pPr>
        <w:pStyle w:val="Heading2"/>
        <w:bidi w:val="0"/>
      </w:pPr>
      <w:r>
        <w:t>Usage</w:t>
      </w:r>
    </w:p>
    <w:p w:rsidR="00D815B8" w:rsidRDefault="00D815B8" w:rsidP="00B95281">
      <w:pPr>
        <w:bidi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bm3.sh -a &lt;action&gt; -b &lt;brand&gt; </w:t>
      </w:r>
    </w:p>
    <w:p w:rsidR="00D815B8" w:rsidRDefault="00D815B8" w:rsidP="00D815B8">
      <w:pPr>
        <w:pStyle w:val="Heading3"/>
        <w:bidi w:val="0"/>
        <w:rPr>
          <w:shd w:val="clear" w:color="auto" w:fill="FFFFFF"/>
        </w:rPr>
      </w:pPr>
      <w:r>
        <w:rPr>
          <w:shd w:val="clear" w:color="auto" w:fill="FFFFFF"/>
        </w:rPr>
        <w:t xml:space="preserve">Available parameters </w:t>
      </w:r>
    </w:p>
    <w:p w:rsidR="00D815B8" w:rsidRPr="00D815B8" w:rsidRDefault="00D815B8" w:rsidP="00D815B8">
      <w:pPr>
        <w:pStyle w:val="ListParagraph"/>
        <w:numPr>
          <w:ilvl w:val="0"/>
          <w:numId w:val="3"/>
        </w:numPr>
        <w:bidi w:val="0"/>
      </w:pPr>
      <w:r>
        <w:t xml:space="preserve">-a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&lt;action&gt;</w:t>
      </w:r>
    </w:p>
    <w:p w:rsidR="00D815B8" w:rsidRDefault="00D815B8" w:rsidP="00D815B8">
      <w:pPr>
        <w:pStyle w:val="ListParagraph"/>
        <w:numPr>
          <w:ilvl w:val="1"/>
          <w:numId w:val="3"/>
        </w:numPr>
        <w:bidi w:val="0"/>
      </w:pPr>
      <w:r>
        <w:t>create</w:t>
      </w:r>
    </w:p>
    <w:p w:rsidR="00D815B8" w:rsidRDefault="00D815B8" w:rsidP="00D815B8">
      <w:pPr>
        <w:pStyle w:val="ListParagraph"/>
        <w:numPr>
          <w:ilvl w:val="1"/>
          <w:numId w:val="3"/>
        </w:numPr>
        <w:bidi w:val="0"/>
      </w:pPr>
      <w:r>
        <w:t>delete</w:t>
      </w:r>
    </w:p>
    <w:p w:rsidR="00D815B8" w:rsidRDefault="00D815B8" w:rsidP="00D815B8">
      <w:pPr>
        <w:pStyle w:val="ListParagraph"/>
        <w:numPr>
          <w:ilvl w:val="1"/>
          <w:numId w:val="3"/>
        </w:numPr>
        <w:bidi w:val="0"/>
      </w:pPr>
      <w:r>
        <w:t>update</w:t>
      </w:r>
    </w:p>
    <w:p w:rsidR="003D75D0" w:rsidRPr="003D75D0" w:rsidRDefault="003D75D0" w:rsidP="003D75D0">
      <w:pPr>
        <w:pStyle w:val="ListParagraph"/>
        <w:bidi w:val="0"/>
        <w:ind w:left="1440"/>
        <w:rPr>
          <w:rStyle w:val="SubtleEmphasis"/>
        </w:rPr>
      </w:pPr>
      <w:proofErr w:type="gramStart"/>
      <w:r w:rsidRPr="003D75D0">
        <w:rPr>
          <w:rStyle w:val="SubtleEmphasis"/>
        </w:rPr>
        <w:t>will</w:t>
      </w:r>
      <w:proofErr w:type="gramEnd"/>
      <w:r w:rsidRPr="003D75D0">
        <w:rPr>
          <w:rStyle w:val="SubtleEmphasis"/>
        </w:rPr>
        <w:t xml:space="preserve"> </w:t>
      </w:r>
      <w:proofErr w:type="spellStart"/>
      <w:r w:rsidRPr="003D75D0">
        <w:rPr>
          <w:rStyle w:val="SubtleEmphasis"/>
        </w:rPr>
        <w:t>svn</w:t>
      </w:r>
      <w:proofErr w:type="spellEnd"/>
      <w:r w:rsidRPr="003D75D0">
        <w:rPr>
          <w:rStyle w:val="SubtleEmphasis"/>
        </w:rPr>
        <w:t xml:space="preserve"> update a specific distribution.</w:t>
      </w:r>
    </w:p>
    <w:p w:rsidR="00ED1587" w:rsidRDefault="00ED1587" w:rsidP="00ED1587">
      <w:pPr>
        <w:pStyle w:val="ListParagraph"/>
        <w:numPr>
          <w:ilvl w:val="1"/>
          <w:numId w:val="3"/>
        </w:numPr>
        <w:bidi w:val="0"/>
      </w:pPr>
      <w:r>
        <w:t>switch</w:t>
      </w:r>
    </w:p>
    <w:p w:rsidR="003D75D0" w:rsidRPr="003D75D0" w:rsidRDefault="003D75D0" w:rsidP="003D75D0">
      <w:pPr>
        <w:pStyle w:val="ListParagraph"/>
        <w:bidi w:val="0"/>
        <w:ind w:left="1440"/>
        <w:rPr>
          <w:rStyle w:val="SubtleEmphasis"/>
        </w:rPr>
      </w:pPr>
      <w:proofErr w:type="gramStart"/>
      <w:r w:rsidRPr="003D75D0">
        <w:rPr>
          <w:rStyle w:val="SubtleEmphasis"/>
        </w:rPr>
        <w:t>will</w:t>
      </w:r>
      <w:proofErr w:type="gramEnd"/>
      <w:r w:rsidRPr="003D75D0">
        <w:rPr>
          <w:rStyle w:val="SubtleEmphasis"/>
        </w:rPr>
        <w:t xml:space="preserve"> </w:t>
      </w:r>
      <w:proofErr w:type="spellStart"/>
      <w:r w:rsidRPr="003D75D0">
        <w:rPr>
          <w:rStyle w:val="SubtleEmphasis"/>
        </w:rPr>
        <w:t>svn</w:t>
      </w:r>
      <w:proofErr w:type="spellEnd"/>
      <w:r w:rsidRPr="003D75D0">
        <w:rPr>
          <w:rStyle w:val="SubtleEmphasis"/>
        </w:rPr>
        <w:t xml:space="preserve"> switch a specific distribution to a different </w:t>
      </w:r>
      <w:proofErr w:type="spellStart"/>
      <w:r w:rsidRPr="003D75D0">
        <w:rPr>
          <w:rStyle w:val="SubtleEmphasis"/>
        </w:rPr>
        <w:t>svn</w:t>
      </w:r>
      <w:proofErr w:type="spellEnd"/>
      <w:r w:rsidRPr="003D75D0">
        <w:rPr>
          <w:rStyle w:val="SubtleEmphasis"/>
        </w:rPr>
        <w:t xml:space="preserve"> path.</w:t>
      </w:r>
    </w:p>
    <w:p w:rsidR="00D815B8" w:rsidRPr="00D815B8" w:rsidRDefault="00D815B8" w:rsidP="00D815B8">
      <w:pPr>
        <w:pStyle w:val="ListParagraph"/>
        <w:numPr>
          <w:ilvl w:val="0"/>
          <w:numId w:val="3"/>
        </w:numPr>
        <w:bidi w:val="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-b &lt;brand&gt;</w:t>
      </w:r>
    </w:p>
    <w:p w:rsidR="00D815B8" w:rsidRDefault="00D815B8" w:rsidP="004B48C6">
      <w:pPr>
        <w:pStyle w:val="ListParagraph"/>
        <w:numPr>
          <w:ilvl w:val="1"/>
          <w:numId w:val="3"/>
        </w:numPr>
        <w:bidi w:val="0"/>
      </w:pPr>
      <w:proofErr w:type="spellStart"/>
      <w:r>
        <w:t>cosmikcasino</w:t>
      </w:r>
      <w:proofErr w:type="spellEnd"/>
    </w:p>
    <w:p w:rsidR="00D815B8" w:rsidRDefault="00D815B8" w:rsidP="004B48C6">
      <w:pPr>
        <w:pStyle w:val="ListParagraph"/>
        <w:numPr>
          <w:ilvl w:val="1"/>
          <w:numId w:val="3"/>
        </w:numPr>
        <w:bidi w:val="0"/>
      </w:pPr>
      <w:proofErr w:type="spellStart"/>
      <w:r>
        <w:t>deuceclub</w:t>
      </w:r>
      <w:proofErr w:type="spellEnd"/>
    </w:p>
    <w:p w:rsidR="00D815B8" w:rsidRDefault="00D815B8" w:rsidP="00D815B8">
      <w:pPr>
        <w:pStyle w:val="ListParagraph"/>
        <w:numPr>
          <w:ilvl w:val="0"/>
          <w:numId w:val="3"/>
        </w:numPr>
        <w:bidi w:val="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-c &lt;component&gt;</w:t>
      </w:r>
      <w:r w:rsidR="00623E88">
        <w:t xml:space="preserve"> </w:t>
      </w:r>
      <w:r w:rsidR="00623E88" w:rsidRPr="00623E88">
        <w:rPr>
          <w:rStyle w:val="SubtleEmphasis"/>
        </w:rPr>
        <w:t>optional</w:t>
      </w:r>
      <w:r w:rsidR="00623E88">
        <w:rPr>
          <w:rStyle w:val="SubtleEmphasis"/>
        </w:rPr>
        <w:t xml:space="preserve"> – default: all</w:t>
      </w:r>
    </w:p>
    <w:p w:rsidR="00D815B8" w:rsidRDefault="00D815B8" w:rsidP="00D815B8">
      <w:pPr>
        <w:pStyle w:val="ListParagraph"/>
        <w:numPr>
          <w:ilvl w:val="1"/>
          <w:numId w:val="3"/>
        </w:numPr>
        <w:bidi w:val="0"/>
      </w:pPr>
      <w:proofErr w:type="spellStart"/>
      <w:r>
        <w:t>wp</w:t>
      </w:r>
      <w:proofErr w:type="spellEnd"/>
    </w:p>
    <w:p w:rsidR="00D815B8" w:rsidRDefault="00D815B8" w:rsidP="00D815B8">
      <w:pPr>
        <w:pStyle w:val="ListParagraph"/>
        <w:numPr>
          <w:ilvl w:val="1"/>
          <w:numId w:val="3"/>
        </w:numPr>
        <w:bidi w:val="0"/>
      </w:pPr>
      <w:proofErr w:type="spellStart"/>
      <w:r>
        <w:t>bo</w:t>
      </w:r>
      <w:proofErr w:type="spellEnd"/>
    </w:p>
    <w:p w:rsidR="00D815B8" w:rsidRDefault="00D815B8" w:rsidP="00D815B8">
      <w:pPr>
        <w:pStyle w:val="ListParagraph"/>
        <w:numPr>
          <w:ilvl w:val="1"/>
          <w:numId w:val="3"/>
        </w:numPr>
        <w:bidi w:val="0"/>
      </w:pPr>
      <w:proofErr w:type="spellStart"/>
      <w:r>
        <w:t>gs</w:t>
      </w:r>
      <w:proofErr w:type="spellEnd"/>
    </w:p>
    <w:p w:rsidR="00D815B8" w:rsidRDefault="00D815B8" w:rsidP="00D815B8">
      <w:pPr>
        <w:pStyle w:val="ListParagraph"/>
        <w:numPr>
          <w:ilvl w:val="1"/>
          <w:numId w:val="3"/>
        </w:numPr>
        <w:bidi w:val="0"/>
      </w:pPr>
      <w:proofErr w:type="spellStart"/>
      <w:r>
        <w:t>boui</w:t>
      </w:r>
      <w:proofErr w:type="spellEnd"/>
    </w:p>
    <w:p w:rsidR="00D815B8" w:rsidRDefault="00D815B8" w:rsidP="00D815B8">
      <w:pPr>
        <w:pStyle w:val="ListParagraph"/>
        <w:numPr>
          <w:ilvl w:val="1"/>
          <w:numId w:val="3"/>
        </w:numPr>
        <w:bidi w:val="0"/>
      </w:pPr>
      <w:r>
        <w:t>wallet</w:t>
      </w:r>
    </w:p>
    <w:p w:rsidR="00D815B8" w:rsidRDefault="00D815B8" w:rsidP="00623E88">
      <w:pPr>
        <w:pStyle w:val="ListParagraph"/>
        <w:numPr>
          <w:ilvl w:val="0"/>
          <w:numId w:val="3"/>
        </w:numPr>
        <w:bidi w:val="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-t &lt;type&gt;</w:t>
      </w:r>
      <w:r w:rsidR="00623E88">
        <w:t xml:space="preserve"> </w:t>
      </w:r>
      <w:r w:rsidR="00623E88" w:rsidRPr="00623E88">
        <w:rPr>
          <w:rStyle w:val="SubtleEmphasis"/>
        </w:rPr>
        <w:t>optional</w:t>
      </w:r>
      <w:r w:rsidR="00623E88">
        <w:rPr>
          <w:rStyle w:val="SubtleEmphasis"/>
        </w:rPr>
        <w:t xml:space="preserve"> – default: trunk</w:t>
      </w:r>
    </w:p>
    <w:p w:rsidR="00D815B8" w:rsidRDefault="00D815B8" w:rsidP="00D815B8">
      <w:pPr>
        <w:pStyle w:val="ListParagraph"/>
        <w:numPr>
          <w:ilvl w:val="1"/>
          <w:numId w:val="3"/>
        </w:numPr>
        <w:bidi w:val="0"/>
      </w:pPr>
      <w:r>
        <w:t>branch</w:t>
      </w:r>
    </w:p>
    <w:p w:rsidR="00D815B8" w:rsidRDefault="00D815B8" w:rsidP="00D815B8">
      <w:pPr>
        <w:pStyle w:val="ListParagraph"/>
        <w:numPr>
          <w:ilvl w:val="1"/>
          <w:numId w:val="3"/>
        </w:numPr>
        <w:bidi w:val="0"/>
      </w:pPr>
      <w:r>
        <w:t>tag</w:t>
      </w:r>
    </w:p>
    <w:p w:rsidR="00CF30D8" w:rsidRDefault="00CF30D8" w:rsidP="00CF30D8">
      <w:pPr>
        <w:pStyle w:val="ListParagraph"/>
        <w:numPr>
          <w:ilvl w:val="1"/>
          <w:numId w:val="3"/>
        </w:numPr>
        <w:bidi w:val="0"/>
      </w:pPr>
      <w:r>
        <w:t>trunk</w:t>
      </w:r>
    </w:p>
    <w:p w:rsidR="00D815B8" w:rsidRPr="00D815B8" w:rsidRDefault="00D815B8" w:rsidP="00623E88">
      <w:pPr>
        <w:pStyle w:val="ListParagraph"/>
        <w:numPr>
          <w:ilvl w:val="0"/>
          <w:numId w:val="3"/>
        </w:numPr>
        <w:bidi w:val="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-n &lt;type name&gt;</w:t>
      </w:r>
      <w:r w:rsidR="00623E88">
        <w:t xml:space="preserve"> </w:t>
      </w:r>
      <w:r w:rsidR="00623E88" w:rsidRPr="00623E88">
        <w:rPr>
          <w:rStyle w:val="SubtleEmphasis"/>
        </w:rPr>
        <w:t>optional</w:t>
      </w:r>
      <w:r w:rsidR="00623E88">
        <w:rPr>
          <w:rStyle w:val="SubtleEmphasis"/>
        </w:rPr>
        <w:t xml:space="preserve"> (dependent on type)</w:t>
      </w:r>
      <w:r w:rsidR="000C2737">
        <w:t xml:space="preserve"> </w:t>
      </w:r>
      <w:r w:rsidR="000C2737">
        <w:rPr>
          <w:rStyle w:val="SubtleEmphasis"/>
        </w:rPr>
        <w:t>– default: trunk</w:t>
      </w:r>
    </w:p>
    <w:p w:rsidR="00D815B8" w:rsidRDefault="000C2737" w:rsidP="00D815B8">
      <w:pPr>
        <w:pStyle w:val="ListParagraph"/>
        <w:numPr>
          <w:ilvl w:val="1"/>
          <w:numId w:val="3"/>
        </w:numPr>
        <w:bidi w:val="0"/>
      </w:pPr>
      <w:r>
        <w:t>B</w:t>
      </w:r>
      <w:r w:rsidR="00D815B8">
        <w:t>ranch</w:t>
      </w:r>
      <w:r>
        <w:t xml:space="preserve"> name</w:t>
      </w:r>
    </w:p>
    <w:p w:rsidR="00D815B8" w:rsidRDefault="000C2737" w:rsidP="00D815B8">
      <w:pPr>
        <w:pStyle w:val="ListParagraph"/>
        <w:numPr>
          <w:ilvl w:val="1"/>
          <w:numId w:val="3"/>
        </w:numPr>
        <w:bidi w:val="0"/>
      </w:pPr>
      <w:r>
        <w:t>T</w:t>
      </w:r>
      <w:r w:rsidR="00D815B8">
        <w:t>ag</w:t>
      </w:r>
      <w:r>
        <w:t xml:space="preserve"> name</w:t>
      </w:r>
    </w:p>
    <w:p w:rsidR="00005B2D" w:rsidRDefault="00005B2D" w:rsidP="00005B2D">
      <w:pPr>
        <w:pStyle w:val="ListParagraph"/>
        <w:numPr>
          <w:ilvl w:val="0"/>
          <w:numId w:val="3"/>
        </w:numPr>
        <w:bidi w:val="0"/>
      </w:pPr>
      <w:r>
        <w:t xml:space="preserve">-d &lt;distribution display name&gt; </w:t>
      </w:r>
      <w:r w:rsidRPr="00623E88">
        <w:rPr>
          <w:rStyle w:val="SubtleEmphasis"/>
        </w:rPr>
        <w:t>optional</w:t>
      </w:r>
    </w:p>
    <w:p w:rsidR="00005B2D" w:rsidRDefault="00FE7998" w:rsidP="00005B2D">
      <w:pPr>
        <w:pStyle w:val="ListParagraph"/>
        <w:numPr>
          <w:ilvl w:val="1"/>
          <w:numId w:val="3"/>
        </w:numPr>
        <w:bidi w:val="0"/>
      </w:pPr>
      <w:r>
        <w:t xml:space="preserve">A custom </w:t>
      </w:r>
      <w:r w:rsidR="00005B2D">
        <w:t xml:space="preserve">name the distribution </w:t>
      </w:r>
      <w:r>
        <w:t>will be represented as</w:t>
      </w:r>
    </w:p>
    <w:p w:rsidR="00623E88" w:rsidRDefault="00623E88" w:rsidP="00623E88">
      <w:pPr>
        <w:pStyle w:val="ListParagraph"/>
        <w:numPr>
          <w:ilvl w:val="0"/>
          <w:numId w:val="3"/>
        </w:numPr>
        <w:bidi w:val="0"/>
      </w:pPr>
      <w:r>
        <w:t xml:space="preserve">-s </w:t>
      </w:r>
      <w:r w:rsidRPr="00623E88">
        <w:rPr>
          <w:rStyle w:val="SubtleEmphasis"/>
        </w:rPr>
        <w:t>optional</w:t>
      </w:r>
    </w:p>
    <w:p w:rsidR="00623E88" w:rsidRDefault="00623E88" w:rsidP="00623E88">
      <w:pPr>
        <w:pStyle w:val="ListParagraph"/>
        <w:numPr>
          <w:ilvl w:val="1"/>
          <w:numId w:val="3"/>
        </w:numPr>
        <w:bidi w:val="0"/>
      </w:pPr>
      <w:r>
        <w:t>Simulate the action with debug data displayed</w:t>
      </w:r>
    </w:p>
    <w:p w:rsidR="00623E88" w:rsidRDefault="00623E88" w:rsidP="00623E88">
      <w:pPr>
        <w:pStyle w:val="ListParagraph"/>
        <w:numPr>
          <w:ilvl w:val="0"/>
          <w:numId w:val="3"/>
        </w:numPr>
        <w:bidi w:val="0"/>
        <w:rPr>
          <w:rStyle w:val="SubtleEmphasis"/>
          <w:i w:val="0"/>
          <w:iCs w:val="0"/>
          <w:color w:val="auto"/>
        </w:rPr>
      </w:pPr>
      <w:r>
        <w:t xml:space="preserve">-l </w:t>
      </w:r>
      <w:r w:rsidRPr="00623E88">
        <w:rPr>
          <w:rStyle w:val="SubtleEmphasis"/>
        </w:rPr>
        <w:t>optional</w:t>
      </w:r>
    </w:p>
    <w:p w:rsidR="00623E88" w:rsidRDefault="00623E88" w:rsidP="00623E88">
      <w:pPr>
        <w:pStyle w:val="ListParagraph"/>
        <w:numPr>
          <w:ilvl w:val="1"/>
          <w:numId w:val="3"/>
        </w:numPr>
        <w:bidi w:val="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List all available </w:t>
      </w:r>
      <w:r w:rsidR="00BA2FDA">
        <w:rPr>
          <w:rStyle w:val="SubtleEmphasis"/>
          <w:i w:val="0"/>
          <w:iCs w:val="0"/>
          <w:color w:val="auto"/>
        </w:rPr>
        <w:t xml:space="preserve">installed </w:t>
      </w:r>
      <w:r>
        <w:rPr>
          <w:rStyle w:val="SubtleEmphasis"/>
          <w:i w:val="0"/>
          <w:iCs w:val="0"/>
          <w:color w:val="auto"/>
        </w:rPr>
        <w:t>distributions, should be used only as a single parameter</w:t>
      </w:r>
    </w:p>
    <w:p w:rsidR="0040010F" w:rsidRDefault="0040010F" w:rsidP="0040010F">
      <w:pPr>
        <w:pStyle w:val="ListParagraph"/>
        <w:numPr>
          <w:ilvl w:val="0"/>
          <w:numId w:val="3"/>
        </w:numPr>
        <w:bidi w:val="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-r </w:t>
      </w:r>
      <w:r w:rsidR="00B34A97" w:rsidRPr="00B34A97">
        <w:t>&lt;revision number&gt;</w:t>
      </w:r>
      <w:r w:rsidR="00B34A97">
        <w:rPr>
          <w:rStyle w:val="SubtleEmphasis"/>
        </w:rPr>
        <w:t xml:space="preserve"> </w:t>
      </w:r>
      <w:r w:rsidRPr="0040010F">
        <w:rPr>
          <w:rStyle w:val="SubtleEmphasis"/>
        </w:rPr>
        <w:t>optional</w:t>
      </w:r>
    </w:p>
    <w:p w:rsidR="0040010F" w:rsidRDefault="0040010F" w:rsidP="0040010F">
      <w:pPr>
        <w:pStyle w:val="ListParagraph"/>
        <w:numPr>
          <w:ilvl w:val="1"/>
          <w:numId w:val="3"/>
        </w:numPr>
        <w:bidi w:val="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lastRenderedPageBreak/>
        <w:t>Revision number, used for the update action to update to a specific revision</w:t>
      </w:r>
      <w:r w:rsidR="003D75D0">
        <w:rPr>
          <w:rStyle w:val="SubtleEmphasis"/>
          <w:i w:val="0"/>
          <w:iCs w:val="0"/>
          <w:color w:val="auto"/>
        </w:rPr>
        <w:t xml:space="preserve">. Wallet component will not be affected by revision number as </w:t>
      </w:r>
      <w:proofErr w:type="gramStart"/>
      <w:r w:rsidR="003D75D0">
        <w:rPr>
          <w:rStyle w:val="SubtleEmphasis"/>
          <w:i w:val="0"/>
          <w:iCs w:val="0"/>
          <w:color w:val="auto"/>
        </w:rPr>
        <w:t>its</w:t>
      </w:r>
      <w:proofErr w:type="gramEnd"/>
      <w:r w:rsidR="003D75D0">
        <w:rPr>
          <w:rStyle w:val="SubtleEmphasis"/>
          <w:i w:val="0"/>
          <w:iCs w:val="0"/>
          <w:color w:val="auto"/>
        </w:rPr>
        <w:t xml:space="preserve"> not versioned.</w:t>
      </w:r>
    </w:p>
    <w:p w:rsidR="002A5A06" w:rsidRDefault="002A5A06" w:rsidP="002A5A06">
      <w:pPr>
        <w:pStyle w:val="ListParagraph"/>
        <w:numPr>
          <w:ilvl w:val="0"/>
          <w:numId w:val="3"/>
        </w:numPr>
        <w:bidi w:val="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-cleanup &lt;</w:t>
      </w:r>
      <w:proofErr w:type="spellStart"/>
      <w:r>
        <w:rPr>
          <w:rStyle w:val="SubtleEmphasis"/>
          <w:i w:val="0"/>
          <w:iCs w:val="0"/>
          <w:color w:val="auto"/>
        </w:rPr>
        <w:t>bool</w:t>
      </w:r>
      <w:proofErr w:type="spellEnd"/>
      <w:r>
        <w:rPr>
          <w:rStyle w:val="SubtleEmphasis"/>
          <w:i w:val="0"/>
          <w:iCs w:val="0"/>
          <w:color w:val="auto"/>
        </w:rPr>
        <w:t>&gt; optional</w:t>
      </w:r>
    </w:p>
    <w:p w:rsidR="002A5A06" w:rsidRPr="00623E88" w:rsidRDefault="002A5A06" w:rsidP="002A5A06">
      <w:pPr>
        <w:pStyle w:val="ListParagraph"/>
        <w:numPr>
          <w:ilvl w:val="1"/>
          <w:numId w:val="3"/>
        </w:numPr>
        <w:bidi w:val="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Default: true, does the BM should cleanup on failure? </w:t>
      </w:r>
    </w:p>
    <w:p w:rsidR="00623E88" w:rsidRDefault="00623E88" w:rsidP="00623E88">
      <w:pPr>
        <w:pStyle w:val="Heading3"/>
        <w:bidi w:val="0"/>
      </w:pPr>
      <w:r>
        <w:t>Usage examples</w:t>
      </w:r>
    </w:p>
    <w:p w:rsidR="00623E88" w:rsidRPr="00005B2D" w:rsidRDefault="00623E88" w:rsidP="00431624">
      <w:pPr>
        <w:pStyle w:val="ListParagraph"/>
        <w:numPr>
          <w:ilvl w:val="0"/>
          <w:numId w:val="5"/>
        </w:numPr>
        <w:bidi w:val="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</w:t>
      </w:r>
      <w:r w:rsidR="0043162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m3.sh -a create -b </w:t>
      </w:r>
      <w:proofErr w:type="spellStart"/>
      <w:r w:rsidR="00431624">
        <w:rPr>
          <w:rFonts w:ascii="Arial" w:hAnsi="Arial" w:cs="Arial"/>
          <w:color w:val="222222"/>
          <w:sz w:val="20"/>
          <w:szCs w:val="20"/>
          <w:shd w:val="clear" w:color="auto" w:fill="FFFFFF"/>
        </w:rPr>
        <w:t>cosmikcasino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-t </w:t>
      </w:r>
      <w:r w:rsidR="00005B2D">
        <w:rPr>
          <w:rFonts w:ascii="Arial" w:hAnsi="Arial" w:cs="Arial"/>
          <w:color w:val="222222"/>
          <w:sz w:val="20"/>
          <w:szCs w:val="20"/>
          <w:shd w:val="clear" w:color="auto" w:fill="FFFFFF"/>
        </w:rPr>
        <w:t>tag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-n </w:t>
      </w:r>
      <w:r w:rsidR="00005B2D">
        <w:rPr>
          <w:rFonts w:ascii="Arial" w:hAnsi="Arial" w:cs="Arial"/>
          <w:color w:val="222222"/>
          <w:sz w:val="20"/>
          <w:szCs w:val="20"/>
          <w:shd w:val="clear" w:color="auto" w:fill="FFFFFF"/>
        </w:rPr>
        <w:t>116003</w:t>
      </w:r>
      <w:r w:rsidR="00D8195E">
        <w:t xml:space="preserve"> –d </w:t>
      </w:r>
      <w:proofErr w:type="spellStart"/>
      <w:r w:rsidR="00D8195E">
        <w:t>latestcosmik</w:t>
      </w:r>
      <w:proofErr w:type="spellEnd"/>
    </w:p>
    <w:p w:rsidR="00D8195E" w:rsidRPr="00005B2D" w:rsidRDefault="00005B2D" w:rsidP="00D8195E">
      <w:pPr>
        <w:pStyle w:val="ListParagraph"/>
        <w:bidi w:val="0"/>
        <w:rPr>
          <w:rStyle w:val="SubtleEmphasis"/>
        </w:rPr>
      </w:pPr>
      <w:proofErr w:type="gramStart"/>
      <w:r>
        <w:rPr>
          <w:rStyle w:val="SubtleEmphasis"/>
        </w:rPr>
        <w:t>will</w:t>
      </w:r>
      <w:proofErr w:type="gramEnd"/>
      <w:r>
        <w:rPr>
          <w:rStyle w:val="SubtleEmphasis"/>
        </w:rPr>
        <w:t xml:space="preserve"> create </w:t>
      </w:r>
      <w:r w:rsidR="00D8195E">
        <w:rPr>
          <w:rStyle w:val="SubtleEmphasis"/>
        </w:rPr>
        <w:t xml:space="preserve">the </w:t>
      </w:r>
      <w:proofErr w:type="spellStart"/>
      <w:r>
        <w:rPr>
          <w:rStyle w:val="SubtleEmphasis"/>
        </w:rPr>
        <w:t>cosmikcasino</w:t>
      </w:r>
      <w:proofErr w:type="spellEnd"/>
      <w:r w:rsidR="00D8195E">
        <w:rPr>
          <w:rStyle w:val="SubtleEmphasis"/>
        </w:rPr>
        <w:t xml:space="preserve"> brand</w:t>
      </w:r>
      <w:r>
        <w:rPr>
          <w:rStyle w:val="SubtleEmphasis"/>
        </w:rPr>
        <w:t>, all component</w:t>
      </w:r>
      <w:r w:rsidR="00D8195E">
        <w:rPr>
          <w:rStyle w:val="SubtleEmphasis"/>
        </w:rPr>
        <w:t>s,</w:t>
      </w:r>
      <w:r>
        <w:rPr>
          <w:rStyle w:val="SubtleEmphasis"/>
        </w:rPr>
        <w:t xml:space="preserve">  based on tag 116003</w:t>
      </w:r>
      <w:r w:rsidR="00D8195E">
        <w:rPr>
          <w:rStyle w:val="SubtleEmphasis"/>
        </w:rPr>
        <w:t xml:space="preserve"> and will be known as latestcosmik.devmachine.cosmikcasino.com</w:t>
      </w:r>
    </w:p>
    <w:p w:rsidR="00D8195E" w:rsidRPr="00005B2D" w:rsidRDefault="00D8195E" w:rsidP="00431624">
      <w:pPr>
        <w:pStyle w:val="ListParagraph"/>
        <w:numPr>
          <w:ilvl w:val="0"/>
          <w:numId w:val="5"/>
        </w:numPr>
        <w:bidi w:val="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bm3.sh </w:t>
      </w:r>
      <w:r w:rsidR="0043162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-a create -b </w:t>
      </w:r>
      <w:proofErr w:type="spellStart"/>
      <w:r w:rsidR="00431624">
        <w:rPr>
          <w:rFonts w:ascii="Arial" w:hAnsi="Arial" w:cs="Arial"/>
          <w:color w:val="222222"/>
          <w:sz w:val="20"/>
          <w:szCs w:val="20"/>
          <w:shd w:val="clear" w:color="auto" w:fill="FFFFFF"/>
        </w:rPr>
        <w:t>cosmikcasino</w:t>
      </w:r>
      <w:proofErr w:type="spellEnd"/>
      <w:r w:rsidR="0043162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–c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wp</w:t>
      </w:r>
      <w:proofErr w:type="spellEnd"/>
      <w:r>
        <w:t xml:space="preserve"> –d temp</w:t>
      </w:r>
    </w:p>
    <w:p w:rsidR="00D8195E" w:rsidRDefault="00D8195E" w:rsidP="00D8195E">
      <w:pPr>
        <w:pStyle w:val="ListParagraph"/>
        <w:bidi w:val="0"/>
        <w:rPr>
          <w:rStyle w:val="SubtleEmphasis"/>
        </w:rPr>
      </w:pPr>
      <w:proofErr w:type="gramStart"/>
      <w:r>
        <w:rPr>
          <w:rStyle w:val="SubtleEmphasis"/>
        </w:rPr>
        <w:t>will</w:t>
      </w:r>
      <w:proofErr w:type="gramEnd"/>
      <w:r>
        <w:rPr>
          <w:rStyle w:val="SubtleEmphasis"/>
        </w:rPr>
        <w:t xml:space="preserve"> create the </w:t>
      </w:r>
      <w:proofErr w:type="spellStart"/>
      <w:r>
        <w:rPr>
          <w:rStyle w:val="SubtleEmphasis"/>
        </w:rPr>
        <w:t>cosmikcasino</w:t>
      </w:r>
      <w:proofErr w:type="spellEnd"/>
      <w:r>
        <w:rPr>
          <w:rStyle w:val="SubtleEmphasis"/>
        </w:rPr>
        <w:t xml:space="preserve"> brand, </w:t>
      </w:r>
      <w:proofErr w:type="spellStart"/>
      <w:r>
        <w:rPr>
          <w:rStyle w:val="SubtleEmphasis"/>
        </w:rPr>
        <w:t>wp</w:t>
      </w:r>
      <w:proofErr w:type="spellEnd"/>
      <w:r>
        <w:rPr>
          <w:rStyle w:val="SubtleEmphasis"/>
        </w:rPr>
        <w:t xml:space="preserve"> component,  based on trunk and will be known as temp.devmachine.cosmikcasino.com</w:t>
      </w:r>
    </w:p>
    <w:p w:rsidR="00BA2FDA" w:rsidRDefault="00BA2FDA" w:rsidP="00BA2FDA">
      <w:pPr>
        <w:pStyle w:val="ListParagraph"/>
        <w:numPr>
          <w:ilvl w:val="0"/>
          <w:numId w:val="5"/>
        </w:numPr>
        <w:bidi w:val="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bm3.sh -a switch -b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cosmikcasino</w:t>
      </w:r>
      <w:proofErr w:type="spellEnd"/>
      <w:r>
        <w:t xml:space="preserve"> –d temp –t tag –n 1.16.0_03</w:t>
      </w:r>
    </w:p>
    <w:p w:rsidR="00BA2FDA" w:rsidRDefault="00BA2FDA" w:rsidP="00BA2FDA">
      <w:pPr>
        <w:pStyle w:val="ListParagraph"/>
        <w:bidi w:val="0"/>
        <w:rPr>
          <w:rStyle w:val="SubtleEmphasis"/>
        </w:rPr>
      </w:pPr>
      <w:proofErr w:type="gramStart"/>
      <w:r>
        <w:rPr>
          <w:rStyle w:val="SubtleEmphasis"/>
        </w:rPr>
        <w:t>will</w:t>
      </w:r>
      <w:proofErr w:type="gramEnd"/>
      <w:r>
        <w:rPr>
          <w:rStyle w:val="SubtleEmphasis"/>
        </w:rPr>
        <w:t xml:space="preserve"> switch the </w:t>
      </w:r>
      <w:proofErr w:type="spellStart"/>
      <w:r>
        <w:rPr>
          <w:rStyle w:val="SubtleEmphasis"/>
        </w:rPr>
        <w:t>cosmikcasino</w:t>
      </w:r>
      <w:proofErr w:type="spellEnd"/>
      <w:r>
        <w:rPr>
          <w:rStyle w:val="SubtleEmphasis"/>
        </w:rPr>
        <w:t xml:space="preserve"> distribution custom-named 'temp' to be based on tag 1.16.0_03</w:t>
      </w:r>
    </w:p>
    <w:p w:rsidR="00BA2FDA" w:rsidRDefault="00BA2FDA" w:rsidP="00BA2FDA">
      <w:pPr>
        <w:pStyle w:val="ListParagraph"/>
        <w:numPr>
          <w:ilvl w:val="0"/>
          <w:numId w:val="5"/>
        </w:numPr>
        <w:bidi w:val="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bm3.sh -a update -b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deuceclub</w:t>
      </w:r>
      <w:proofErr w:type="spellEnd"/>
      <w:r>
        <w:t xml:space="preserve"> –t tag –n 1.17.0 –r 1265421</w:t>
      </w:r>
    </w:p>
    <w:p w:rsidR="00BA2FDA" w:rsidRPr="002A5A06" w:rsidRDefault="00BA2FDA" w:rsidP="002A5A06">
      <w:pPr>
        <w:pStyle w:val="ListParagraph"/>
        <w:bidi w:val="0"/>
        <w:rPr>
          <w:i/>
          <w:iCs/>
          <w:color w:val="808080" w:themeColor="text1" w:themeTint="7F"/>
        </w:rPr>
      </w:pPr>
      <w:proofErr w:type="gramStart"/>
      <w:r>
        <w:rPr>
          <w:rStyle w:val="SubtleEmphasis"/>
        </w:rPr>
        <w:t>will</w:t>
      </w:r>
      <w:proofErr w:type="gramEnd"/>
      <w:r>
        <w:rPr>
          <w:rStyle w:val="SubtleEmphasis"/>
        </w:rPr>
        <w:t xml:space="preserve"> update the </w:t>
      </w:r>
      <w:proofErr w:type="spellStart"/>
      <w:r>
        <w:rPr>
          <w:rStyle w:val="SubtleEmphasis"/>
        </w:rPr>
        <w:t>deuceclub</w:t>
      </w:r>
      <w:proofErr w:type="spellEnd"/>
      <w:r>
        <w:rPr>
          <w:rStyle w:val="SubtleEmphasis"/>
        </w:rPr>
        <w:t xml:space="preserve"> tag 1.17.0 distribution to revision </w:t>
      </w:r>
      <w:r w:rsidRPr="00BA2FDA">
        <w:rPr>
          <w:rStyle w:val="SubtleEmphasis"/>
        </w:rPr>
        <w:t>1265421</w:t>
      </w:r>
    </w:p>
    <w:p w:rsidR="00801B8E" w:rsidRDefault="00801B8E" w:rsidP="00801B8E">
      <w:pPr>
        <w:pStyle w:val="Heading2"/>
        <w:bidi w:val="0"/>
      </w:pPr>
      <w:r w:rsidRPr="00D815B8">
        <w:t xml:space="preserve">Routing </w:t>
      </w:r>
    </w:p>
    <w:p w:rsidR="00FE7998" w:rsidRDefault="00FE7998" w:rsidP="00FE7998">
      <w:pPr>
        <w:bidi w:val="0"/>
      </w:pPr>
      <w:r>
        <w:t xml:space="preserve">All distributions created should be accessible from every internal machine via </w:t>
      </w:r>
      <w:proofErr w:type="spellStart"/>
      <w:r>
        <w:t>Gamescale's</w:t>
      </w:r>
      <w:proofErr w:type="spellEnd"/>
      <w:r>
        <w:t xml:space="preserve"> DNS server. BM should register every new distribution created in</w:t>
      </w:r>
      <w:r w:rsidR="002A5A06">
        <w:t>to</w:t>
      </w:r>
      <w:r>
        <w:t xml:space="preserve"> the DNS server</w:t>
      </w:r>
      <w:r w:rsidR="002A5A06">
        <w:t xml:space="preserve"> and vice versa</w:t>
      </w:r>
      <w:r>
        <w:t>.</w:t>
      </w:r>
    </w:p>
    <w:p w:rsidR="00FE7998" w:rsidRDefault="00FE7998" w:rsidP="00FE7998">
      <w:pPr>
        <w:pStyle w:val="Heading3"/>
        <w:bidi w:val="0"/>
      </w:pPr>
      <w:r>
        <w:t>Distributions URL structure</w:t>
      </w:r>
    </w:p>
    <w:p w:rsidR="00FE7998" w:rsidRPr="00FE7998" w:rsidRDefault="00FE7998" w:rsidP="00FE7998">
      <w:pPr>
        <w:bidi w:val="0"/>
      </w:pPr>
      <w:r>
        <w:t>[tag123 / branch123 / trunk / custom distribution display name]</w:t>
      </w:r>
      <w:proofErr w:type="gramStart"/>
      <w:r>
        <w:t>.[</w:t>
      </w:r>
      <w:proofErr w:type="gramEnd"/>
      <w:r>
        <w:t>machine name].www.[brand real URL].com</w:t>
      </w:r>
    </w:p>
    <w:p w:rsidR="006946F7" w:rsidRDefault="006946F7" w:rsidP="006946F7">
      <w:pPr>
        <w:pStyle w:val="Heading2"/>
        <w:bidi w:val="0"/>
      </w:pPr>
      <w:r>
        <w:t>Source structure</w:t>
      </w:r>
    </w:p>
    <w:p w:rsidR="006946F7" w:rsidRDefault="006946F7" w:rsidP="006946F7">
      <w:pPr>
        <w:bidi w:val="0"/>
      </w:pPr>
      <w:r>
        <w:t>To make sure the BM will stay relevant, it should be modular and scalable</w:t>
      </w:r>
      <w:r w:rsidR="00541795">
        <w:t>. Thus the components actions scripts should be modular and a main brand configuration file should be available.</w:t>
      </w:r>
    </w:p>
    <w:p w:rsidR="00416578" w:rsidRDefault="00416578" w:rsidP="00416578">
      <w:pPr>
        <w:bidi w:val="0"/>
      </w:pPr>
      <w:r>
        <w:t>Generally, to add a new brand / component / action type to the BM, all that will be required is to add a new action script, brand configuration file or a new component folder with its relevant action scripts.</w:t>
      </w:r>
    </w:p>
    <w:p w:rsidR="00541795" w:rsidRDefault="00541795" w:rsidP="00541795">
      <w:pPr>
        <w:pStyle w:val="Heading3"/>
        <w:bidi w:val="0"/>
      </w:pPr>
      <w:r>
        <w:t>Actions scripts</w:t>
      </w:r>
    </w:p>
    <w:p w:rsidR="00541795" w:rsidRDefault="00541795" w:rsidP="00541795">
      <w:pPr>
        <w:bidi w:val="0"/>
      </w:pPr>
      <w:r>
        <w:t>Actions scripts are files containing a set of actions required to create / delete / update (etc</w:t>
      </w:r>
      <w:proofErr w:type="gramStart"/>
      <w:r>
        <w:t>..)</w:t>
      </w:r>
      <w:proofErr w:type="gramEnd"/>
      <w:r>
        <w:t xml:space="preserve"> a specific component. That means that for every action type for every component a file should be available respectively.</w:t>
      </w:r>
    </w:p>
    <w:p w:rsidR="00541795" w:rsidRDefault="00541795" w:rsidP="00541795">
      <w:pPr>
        <w:pStyle w:val="NoSpacing"/>
        <w:bidi w:val="0"/>
      </w:pPr>
      <w:proofErr w:type="spellStart"/>
      <w:r>
        <w:t>e.g</w:t>
      </w:r>
      <w:proofErr w:type="spellEnd"/>
      <w:r>
        <w:t>:</w:t>
      </w:r>
    </w:p>
    <w:p w:rsidR="00541795" w:rsidRDefault="00541795" w:rsidP="00541795">
      <w:pPr>
        <w:pStyle w:val="ListParagraph"/>
        <w:numPr>
          <w:ilvl w:val="0"/>
          <w:numId w:val="5"/>
        </w:numPr>
        <w:bidi w:val="0"/>
      </w:pPr>
      <w:proofErr w:type="spellStart"/>
      <w:r>
        <w:t>wordpress</w:t>
      </w:r>
      <w:proofErr w:type="spellEnd"/>
    </w:p>
    <w:p w:rsidR="00541795" w:rsidRDefault="00541795" w:rsidP="00541795">
      <w:pPr>
        <w:pStyle w:val="ListParagraph"/>
        <w:numPr>
          <w:ilvl w:val="1"/>
          <w:numId w:val="5"/>
        </w:numPr>
        <w:bidi w:val="0"/>
      </w:pPr>
      <w:r>
        <w:t>/create</w:t>
      </w:r>
    </w:p>
    <w:p w:rsidR="00541795" w:rsidRDefault="00541795" w:rsidP="00541795">
      <w:pPr>
        <w:pStyle w:val="ListParagraph"/>
        <w:numPr>
          <w:ilvl w:val="1"/>
          <w:numId w:val="5"/>
        </w:numPr>
        <w:bidi w:val="0"/>
      </w:pPr>
      <w:r>
        <w:t>/delete</w:t>
      </w:r>
    </w:p>
    <w:p w:rsidR="00541795" w:rsidRDefault="00541795" w:rsidP="00541795">
      <w:pPr>
        <w:pStyle w:val="ListParagraph"/>
        <w:numPr>
          <w:ilvl w:val="1"/>
          <w:numId w:val="5"/>
        </w:numPr>
        <w:bidi w:val="0"/>
      </w:pPr>
      <w:r>
        <w:t>/update</w:t>
      </w:r>
    </w:p>
    <w:p w:rsidR="00541795" w:rsidRDefault="00541795" w:rsidP="00541795">
      <w:pPr>
        <w:pStyle w:val="ListParagraph"/>
        <w:numPr>
          <w:ilvl w:val="1"/>
          <w:numId w:val="5"/>
        </w:numPr>
        <w:bidi w:val="0"/>
      </w:pPr>
      <w:r>
        <w:t>…</w:t>
      </w:r>
    </w:p>
    <w:p w:rsidR="00541795" w:rsidRDefault="00541795" w:rsidP="00541795">
      <w:pPr>
        <w:pStyle w:val="ListParagraph"/>
        <w:numPr>
          <w:ilvl w:val="0"/>
          <w:numId w:val="5"/>
        </w:numPr>
        <w:bidi w:val="0"/>
      </w:pPr>
      <w:proofErr w:type="spellStart"/>
      <w:r>
        <w:t>Backoffice</w:t>
      </w:r>
      <w:proofErr w:type="spellEnd"/>
    </w:p>
    <w:p w:rsidR="00541795" w:rsidRDefault="00541795" w:rsidP="00541795">
      <w:pPr>
        <w:pStyle w:val="ListParagraph"/>
        <w:numPr>
          <w:ilvl w:val="1"/>
          <w:numId w:val="5"/>
        </w:numPr>
        <w:bidi w:val="0"/>
      </w:pPr>
      <w:r>
        <w:t>/create</w:t>
      </w:r>
    </w:p>
    <w:p w:rsidR="00541795" w:rsidRDefault="00541795" w:rsidP="00541795">
      <w:pPr>
        <w:pStyle w:val="ListParagraph"/>
        <w:numPr>
          <w:ilvl w:val="1"/>
          <w:numId w:val="5"/>
        </w:numPr>
        <w:bidi w:val="0"/>
      </w:pPr>
      <w:r>
        <w:t>/delete</w:t>
      </w:r>
    </w:p>
    <w:p w:rsidR="00541795" w:rsidRDefault="00541795" w:rsidP="00541795">
      <w:pPr>
        <w:pStyle w:val="ListParagraph"/>
        <w:numPr>
          <w:ilvl w:val="1"/>
          <w:numId w:val="5"/>
        </w:numPr>
        <w:bidi w:val="0"/>
      </w:pPr>
      <w:r>
        <w:t>/update</w:t>
      </w:r>
    </w:p>
    <w:p w:rsidR="00541795" w:rsidRDefault="00541795" w:rsidP="00541795">
      <w:pPr>
        <w:pStyle w:val="ListParagraph"/>
        <w:numPr>
          <w:ilvl w:val="1"/>
          <w:numId w:val="5"/>
        </w:numPr>
        <w:bidi w:val="0"/>
      </w:pPr>
      <w:r>
        <w:t>…</w:t>
      </w:r>
    </w:p>
    <w:p w:rsidR="00541795" w:rsidRDefault="00541795" w:rsidP="00541795">
      <w:pPr>
        <w:pStyle w:val="ListParagraph"/>
        <w:numPr>
          <w:ilvl w:val="0"/>
          <w:numId w:val="5"/>
        </w:numPr>
        <w:bidi w:val="0"/>
      </w:pPr>
      <w:r>
        <w:t>(other components)</w:t>
      </w:r>
    </w:p>
    <w:p w:rsidR="00541795" w:rsidRDefault="00541795" w:rsidP="00541795">
      <w:pPr>
        <w:pStyle w:val="ListParagraph"/>
        <w:numPr>
          <w:ilvl w:val="0"/>
          <w:numId w:val="5"/>
        </w:numPr>
        <w:bidi w:val="0"/>
      </w:pPr>
      <w:r>
        <w:lastRenderedPageBreak/>
        <w:t>..</w:t>
      </w:r>
    </w:p>
    <w:p w:rsidR="00541795" w:rsidRDefault="00541795" w:rsidP="00541795">
      <w:pPr>
        <w:pStyle w:val="Heading3"/>
        <w:bidi w:val="0"/>
      </w:pPr>
      <w:r>
        <w:t>Brand configuration file</w:t>
      </w:r>
    </w:p>
    <w:p w:rsidR="00541795" w:rsidRPr="00541795" w:rsidRDefault="00541795" w:rsidP="00416578">
      <w:pPr>
        <w:bidi w:val="0"/>
      </w:pPr>
      <w:r>
        <w:t>A config</w:t>
      </w:r>
      <w:r w:rsidR="00416578">
        <w:t>uration</w:t>
      </w:r>
      <w:r w:rsidR="00B8181B">
        <w:t xml:space="preserve"> file representing a brand in the </w:t>
      </w:r>
      <w:r w:rsidR="00416578">
        <w:t>system, including every brand specific parameter needed as well as enabled components for the brand (some brands might require different components to work)</w:t>
      </w:r>
    </w:p>
    <w:p w:rsidR="00E374BF" w:rsidRDefault="00E374BF" w:rsidP="006946F7">
      <w:pPr>
        <w:pStyle w:val="Heading2"/>
        <w:bidi w:val="0"/>
      </w:pPr>
      <w:r>
        <w:t>General features</w:t>
      </w:r>
    </w:p>
    <w:p w:rsidR="00E77E9F" w:rsidRDefault="00E77E9F" w:rsidP="00636781">
      <w:pPr>
        <w:pStyle w:val="Heading3"/>
        <w:bidi w:val="0"/>
      </w:pPr>
      <w:r>
        <w:t>Ubuntu based</w:t>
      </w:r>
    </w:p>
    <w:p w:rsidR="00E77E9F" w:rsidRPr="00E77E9F" w:rsidRDefault="00E77E9F" w:rsidP="00E77E9F">
      <w:pPr>
        <w:bidi w:val="0"/>
      </w:pPr>
      <w:r>
        <w:t>BM3 should be based on Ubuntu server 10</w:t>
      </w:r>
    </w:p>
    <w:p w:rsidR="0040010F" w:rsidRDefault="001534AC" w:rsidP="00E77E9F">
      <w:pPr>
        <w:pStyle w:val="Heading3"/>
        <w:bidi w:val="0"/>
      </w:pPr>
      <w:r>
        <w:t>Backup before update</w:t>
      </w:r>
      <w:r w:rsidR="008205F8">
        <w:t xml:space="preserve"> / switch</w:t>
      </w:r>
    </w:p>
    <w:p w:rsidR="0040010F" w:rsidRPr="00636781" w:rsidRDefault="0040010F" w:rsidP="00636781">
      <w:pPr>
        <w:bidi w:val="0"/>
      </w:pPr>
      <w:r w:rsidRPr="00636781">
        <w:t xml:space="preserve">When updating </w:t>
      </w:r>
      <w:r w:rsidR="005B3864">
        <w:t xml:space="preserve">or switching </w:t>
      </w:r>
      <w:r w:rsidR="001C4968" w:rsidRPr="00636781">
        <w:t>there is a chance of a failure in the process, which may turn the distribution to be not functional. Thus when BM runs an update script, it should first backup the entire distribution (make a temp copy of everything including DB) so in case of an error restoration can use the copy.</w:t>
      </w:r>
    </w:p>
    <w:p w:rsidR="001534AC" w:rsidRDefault="001534AC" w:rsidP="00636781">
      <w:pPr>
        <w:pStyle w:val="Heading3"/>
        <w:bidi w:val="0"/>
      </w:pPr>
      <w:r>
        <w:t xml:space="preserve">Cleanup on </w:t>
      </w:r>
      <w:r w:rsidR="0040010F">
        <w:t xml:space="preserve">failure </w:t>
      </w:r>
    </w:p>
    <w:p w:rsidR="001C4968" w:rsidRDefault="001C4968" w:rsidP="00636781">
      <w:pPr>
        <w:bidi w:val="0"/>
      </w:pPr>
      <w:r w:rsidRPr="00636781">
        <w:t>When creating a distribution BM should know how to remove everything back in case of a failure in the process. It should act as a garbage collector.</w:t>
      </w:r>
    </w:p>
    <w:p w:rsidR="003D3D33" w:rsidRDefault="003D3D33" w:rsidP="00EC2D8C">
      <w:pPr>
        <w:pStyle w:val="Heading3"/>
        <w:bidi w:val="0"/>
      </w:pPr>
      <w:r>
        <w:t xml:space="preserve">Database </w:t>
      </w:r>
      <w:r w:rsidR="00EC2D8C">
        <w:t>versioning</w:t>
      </w:r>
    </w:p>
    <w:p w:rsidR="00673F6E" w:rsidRDefault="003D3D33" w:rsidP="00C11E9B">
      <w:pPr>
        <w:bidi w:val="0"/>
      </w:pPr>
      <w:r>
        <w:t>When using the "switch"</w:t>
      </w:r>
      <w:r w:rsidR="00C11E9B">
        <w:t xml:space="preserve"> or "update"</w:t>
      </w:r>
      <w:r>
        <w:t xml:space="preserve"> action</w:t>
      </w:r>
      <w:r w:rsidR="00C11E9B">
        <w:t>s</w:t>
      </w:r>
      <w:r>
        <w:t xml:space="preserve">, the distribution database should remain intact with all of </w:t>
      </w:r>
      <w:proofErr w:type="spellStart"/>
      <w:proofErr w:type="gramStart"/>
      <w:r>
        <w:t>it's</w:t>
      </w:r>
      <w:proofErr w:type="spellEnd"/>
      <w:proofErr w:type="gramEnd"/>
      <w:r>
        <w:t xml:space="preserve"> content</w:t>
      </w:r>
      <w:r w:rsidR="009A19FF">
        <w:t>s</w:t>
      </w:r>
      <w:r>
        <w:t xml:space="preserve">. In order to upgrade the DB scheme to the </w:t>
      </w:r>
      <w:proofErr w:type="gramStart"/>
      <w:r>
        <w:t>new  version</w:t>
      </w:r>
      <w:proofErr w:type="gramEnd"/>
      <w:r>
        <w:t xml:space="preserve"> without </w:t>
      </w:r>
      <w:r w:rsidR="00AB59B3">
        <w:t>damaging the data</w:t>
      </w:r>
      <w:r w:rsidR="009A19FF">
        <w:t xml:space="preserve"> a </w:t>
      </w:r>
      <w:r w:rsidR="00673F6E">
        <w:t>new upgrade – downgrade system should be integrated.</w:t>
      </w:r>
    </w:p>
    <w:p w:rsidR="00523650" w:rsidRDefault="00673F6E" w:rsidP="00523650">
      <w:pPr>
        <w:bidi w:val="0"/>
      </w:pPr>
      <w:r>
        <w:t xml:space="preserve">Each component which should support DB upgrading / downgrading should consists of a </w:t>
      </w:r>
      <w:proofErr w:type="spellStart"/>
      <w:r>
        <w:t>base.sql</w:t>
      </w:r>
      <w:proofErr w:type="spellEnd"/>
      <w:r>
        <w:t xml:space="preserve"> file which should contain the base scheme and content of the DB. From that point, each change of DB scheme should be done with an upgrade script named </w:t>
      </w:r>
      <w:proofErr w:type="spellStart"/>
      <w:r>
        <w:t>up%d.sql</w:t>
      </w:r>
      <w:proofErr w:type="spellEnd"/>
      <w:r>
        <w:t xml:space="preserve"> and a matching reverse script named </w:t>
      </w:r>
      <w:proofErr w:type="spellStart"/>
      <w:r>
        <w:t>down%</w:t>
      </w:r>
      <w:proofErr w:type="gramStart"/>
      <w:r>
        <w:t>d.sql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the</w:t>
      </w:r>
      <w:proofErr w:type="gramEnd"/>
      <w:r>
        <w:t xml:space="preserve"> %d digit represents the</w:t>
      </w:r>
      <w:r w:rsidR="007A6BA6">
        <w:t xml:space="preserve"> DB version, from 2 …. </w:t>
      </w:r>
      <w:proofErr w:type="gramStart"/>
      <w:r w:rsidR="007A6BA6">
        <w:t xml:space="preserve">N (from 2 because the </w:t>
      </w:r>
      <w:proofErr w:type="spellStart"/>
      <w:r w:rsidR="007A6BA6">
        <w:t>base.sql</w:t>
      </w:r>
      <w:proofErr w:type="spellEnd"/>
      <w:r w:rsidR="007A6BA6">
        <w:t xml:space="preserve"> is 1)</w:t>
      </w:r>
      <w:r w:rsidR="00523650">
        <w:t>.</w:t>
      </w:r>
      <w:proofErr w:type="gramEnd"/>
      <w:r w:rsidR="00523650">
        <w:t xml:space="preserve"> </w:t>
      </w:r>
    </w:p>
    <w:p w:rsidR="003D3D33" w:rsidRDefault="00523650" w:rsidP="00523650">
      <w:pPr>
        <w:bidi w:val="0"/>
      </w:pPr>
      <w:r>
        <w:t xml:space="preserve">To track a specific distribution DB version a </w:t>
      </w:r>
      <w:r w:rsidR="009A19FF">
        <w:t>new DB table will be introduced</w:t>
      </w:r>
      <w:r w:rsidR="00E035C0">
        <w:t>:</w:t>
      </w:r>
      <w:r w:rsidR="009A19FF">
        <w:t xml:space="preserve"> </w:t>
      </w:r>
      <w:proofErr w:type="spellStart"/>
      <w:r w:rsidR="009A19FF" w:rsidRPr="00E035C0">
        <w:rPr>
          <w:rStyle w:val="IntenseEmphasis"/>
        </w:rPr>
        <w:t>DBVersionsLog</w:t>
      </w:r>
      <w:proofErr w:type="spellEnd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5069"/>
        <w:gridCol w:w="5069"/>
      </w:tblGrid>
      <w:tr w:rsidR="00E035C0" w:rsidTr="00E03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E035C0" w:rsidRDefault="00E035C0" w:rsidP="009A19FF">
            <w:pPr>
              <w:bidi w:val="0"/>
            </w:pPr>
            <w:r>
              <w:t>Name</w:t>
            </w:r>
          </w:p>
        </w:tc>
        <w:tc>
          <w:tcPr>
            <w:tcW w:w="5069" w:type="dxa"/>
          </w:tcPr>
          <w:p w:rsidR="00E035C0" w:rsidRDefault="00E035C0" w:rsidP="009A19F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E035C0" w:rsidTr="00E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E035C0" w:rsidRDefault="00E035C0" w:rsidP="009A19FF">
            <w:pPr>
              <w:bidi w:val="0"/>
            </w:pPr>
            <w:r>
              <w:t>Id</w:t>
            </w:r>
          </w:p>
        </w:tc>
        <w:tc>
          <w:tcPr>
            <w:tcW w:w="5069" w:type="dxa"/>
          </w:tcPr>
          <w:p w:rsidR="00E035C0" w:rsidRDefault="00E035C0" w:rsidP="009A19F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(auto increment)</w:t>
            </w:r>
          </w:p>
        </w:tc>
      </w:tr>
      <w:tr w:rsidR="00E035C0" w:rsidTr="00E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E035C0" w:rsidRDefault="00E035C0" w:rsidP="009A19FF">
            <w:pPr>
              <w:bidi w:val="0"/>
            </w:pPr>
            <w:r>
              <w:t>Version</w:t>
            </w:r>
          </w:p>
        </w:tc>
        <w:tc>
          <w:tcPr>
            <w:tcW w:w="5069" w:type="dxa"/>
          </w:tcPr>
          <w:p w:rsidR="00E035C0" w:rsidRDefault="00E035C0" w:rsidP="009A19F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E035C0" w:rsidTr="00E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E035C0" w:rsidRDefault="00E035C0" w:rsidP="009A19FF">
            <w:pPr>
              <w:bidi w:val="0"/>
            </w:pPr>
            <w:r>
              <w:t>Date</w:t>
            </w:r>
          </w:p>
        </w:tc>
        <w:tc>
          <w:tcPr>
            <w:tcW w:w="5069" w:type="dxa"/>
          </w:tcPr>
          <w:p w:rsidR="00E035C0" w:rsidRDefault="00E035C0" w:rsidP="009A19F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</w:tr>
    </w:tbl>
    <w:p w:rsidR="00E35F43" w:rsidRDefault="00E35F43" w:rsidP="00523650">
      <w:pPr>
        <w:bidi w:val="0"/>
      </w:pPr>
    </w:p>
    <w:p w:rsidR="00523650" w:rsidRDefault="00523650" w:rsidP="00E35F43">
      <w:pPr>
        <w:bidi w:val="0"/>
      </w:pPr>
      <w:r>
        <w:t xml:space="preserve">Each 'installed' DB upgrade </w:t>
      </w:r>
      <w:r w:rsidR="00E35F43">
        <w:t xml:space="preserve">by the BM </w:t>
      </w:r>
      <w:r>
        <w:t xml:space="preserve">should be appended </w:t>
      </w:r>
      <w:r w:rsidR="00E35F43">
        <w:t xml:space="preserve">by the BM </w:t>
      </w:r>
      <w:r>
        <w:t>and the last row is the current DB version. Consider the following example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80"/>
      </w:tblGrid>
      <w:tr w:rsidR="00523650" w:rsidTr="00523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523650" w:rsidRDefault="00523650" w:rsidP="00523650">
            <w:pPr>
              <w:bidi w:val="0"/>
            </w:pPr>
            <w:r>
              <w:t>Id</w:t>
            </w:r>
          </w:p>
        </w:tc>
        <w:tc>
          <w:tcPr>
            <w:tcW w:w="3379" w:type="dxa"/>
          </w:tcPr>
          <w:p w:rsidR="00523650" w:rsidRDefault="00523650" w:rsidP="0052365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380" w:type="dxa"/>
          </w:tcPr>
          <w:p w:rsidR="00523650" w:rsidRDefault="00523650" w:rsidP="0052365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523650" w:rsidTr="00523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523650" w:rsidRDefault="00523650" w:rsidP="00523650">
            <w:pPr>
              <w:bidi w:val="0"/>
            </w:pPr>
            <w:r>
              <w:t>1</w:t>
            </w:r>
          </w:p>
        </w:tc>
        <w:tc>
          <w:tcPr>
            <w:tcW w:w="3379" w:type="dxa"/>
          </w:tcPr>
          <w:p w:rsidR="00523650" w:rsidRDefault="00523650" w:rsidP="0052365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3380" w:type="dxa"/>
          </w:tcPr>
          <w:p w:rsidR="00523650" w:rsidRDefault="00523650" w:rsidP="0052365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2012-9-2 10:10:10</w:t>
            </w:r>
          </w:p>
        </w:tc>
      </w:tr>
      <w:tr w:rsidR="00523650" w:rsidTr="00523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523650" w:rsidRDefault="00523650" w:rsidP="00523650">
            <w:pPr>
              <w:bidi w:val="0"/>
            </w:pPr>
            <w:r>
              <w:t>2</w:t>
            </w:r>
          </w:p>
        </w:tc>
        <w:tc>
          <w:tcPr>
            <w:tcW w:w="3379" w:type="dxa"/>
          </w:tcPr>
          <w:p w:rsidR="00523650" w:rsidRDefault="00523650" w:rsidP="0052365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380" w:type="dxa"/>
          </w:tcPr>
          <w:p w:rsidR="00523650" w:rsidRDefault="00523650" w:rsidP="0054179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2012-9-2 10:10:11</w:t>
            </w:r>
          </w:p>
        </w:tc>
      </w:tr>
      <w:tr w:rsidR="00523650" w:rsidTr="00523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523650" w:rsidRDefault="00523650" w:rsidP="00523650">
            <w:pPr>
              <w:bidi w:val="0"/>
            </w:pPr>
            <w:r>
              <w:t>3</w:t>
            </w:r>
          </w:p>
        </w:tc>
        <w:tc>
          <w:tcPr>
            <w:tcW w:w="3379" w:type="dxa"/>
          </w:tcPr>
          <w:p w:rsidR="00523650" w:rsidRDefault="00523650" w:rsidP="0052365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380" w:type="dxa"/>
          </w:tcPr>
          <w:p w:rsidR="00523650" w:rsidRDefault="00523650" w:rsidP="0054179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2012-9-2 10:10:12</w:t>
            </w:r>
          </w:p>
        </w:tc>
      </w:tr>
      <w:tr w:rsidR="00523650" w:rsidTr="00523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523650" w:rsidRDefault="00523650" w:rsidP="00523650">
            <w:pPr>
              <w:bidi w:val="0"/>
            </w:pPr>
            <w:r>
              <w:t>4</w:t>
            </w:r>
          </w:p>
        </w:tc>
        <w:tc>
          <w:tcPr>
            <w:tcW w:w="3379" w:type="dxa"/>
          </w:tcPr>
          <w:p w:rsidR="00523650" w:rsidRDefault="00523650" w:rsidP="0052365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380" w:type="dxa"/>
          </w:tcPr>
          <w:p w:rsidR="00523650" w:rsidRDefault="00523650" w:rsidP="0054179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2012-9-2 10:10:13</w:t>
            </w:r>
          </w:p>
        </w:tc>
      </w:tr>
    </w:tbl>
    <w:p w:rsidR="00523650" w:rsidRDefault="00523650" w:rsidP="00523650">
      <w:pPr>
        <w:bidi w:val="0"/>
      </w:pPr>
    </w:p>
    <w:p w:rsidR="00536561" w:rsidRDefault="00536561" w:rsidP="00BA6A9C">
      <w:pPr>
        <w:pStyle w:val="Heading4"/>
        <w:bidi w:val="0"/>
        <w:rPr>
          <w:ins w:id="0" w:author="Gilad Ventura" w:date="2013-02-03T17:36:00Z"/>
        </w:rPr>
      </w:pPr>
      <w:ins w:id="1" w:author="Gilad Ventura" w:date="2013-02-03T17:35:00Z">
        <w:r>
          <w:lastRenderedPageBreak/>
          <w:t>Creating</w:t>
        </w:r>
      </w:ins>
    </w:p>
    <w:p w:rsidR="00536561" w:rsidRDefault="00536561" w:rsidP="00536561">
      <w:pPr>
        <w:bidi w:val="0"/>
        <w:rPr>
          <w:ins w:id="2" w:author="Gilad Ventura" w:date="2013-02-03T17:36:00Z"/>
        </w:rPr>
        <w:pPrChange w:id="3" w:author="Gilad Ventura" w:date="2013-02-03T17:39:00Z">
          <w:pPr>
            <w:bidi w:val="0"/>
          </w:pPr>
        </w:pPrChange>
      </w:pPr>
      <w:ins w:id="4" w:author="Gilad Ventura" w:date="2013-02-03T17:36:00Z">
        <w:r>
          <w:t xml:space="preserve">When </w:t>
        </w:r>
        <w:r>
          <w:t>creating</w:t>
        </w:r>
        <w:r>
          <w:t xml:space="preserve"> a distribution, BM should run the</w:t>
        </w:r>
      </w:ins>
      <w:ins w:id="5" w:author="Gilad Ventura" w:date="2013-02-03T17:38:00Z">
        <w:r>
          <w:t xml:space="preserve"> </w:t>
        </w:r>
        <w:proofErr w:type="spellStart"/>
        <w:r>
          <w:t>base.sql</w:t>
        </w:r>
        <w:proofErr w:type="spellEnd"/>
        <w:r>
          <w:t xml:space="preserve"> file followed by the </w:t>
        </w:r>
      </w:ins>
      <w:proofErr w:type="spellStart"/>
      <w:ins w:id="6" w:author="Gilad Ventura" w:date="2013-02-03T17:36:00Z">
        <w:r>
          <w:t>up%d.sql</w:t>
        </w:r>
        <w:proofErr w:type="spellEnd"/>
        <w:r>
          <w:t xml:space="preserve"> files ordered while updating the </w:t>
        </w:r>
        <w:proofErr w:type="spellStart"/>
        <w:r w:rsidRPr="00E035C0">
          <w:rPr>
            <w:rStyle w:val="IntenseEmphasis"/>
          </w:rPr>
          <w:t>DBVersionsLog</w:t>
        </w:r>
        <w:proofErr w:type="spellEnd"/>
        <w:r>
          <w:rPr>
            <w:rStyle w:val="IntenseEmphasis"/>
          </w:rPr>
          <w:t xml:space="preserve"> </w:t>
        </w:r>
        <w:r w:rsidRPr="008F5002">
          <w:t>table</w:t>
        </w:r>
        <w:r>
          <w:rPr>
            <w:rStyle w:val="IntenseEmphasis"/>
          </w:rPr>
          <w:t xml:space="preserve"> </w:t>
        </w:r>
        <w:r w:rsidRPr="00C32412">
          <w:t>with the newly installed upgrade scripts</w:t>
        </w:r>
        <w:r>
          <w:t xml:space="preserve"> accordingly.</w:t>
        </w:r>
      </w:ins>
    </w:p>
    <w:p w:rsidR="00673F6E" w:rsidRDefault="00BA6A9C" w:rsidP="00536561">
      <w:pPr>
        <w:pStyle w:val="Heading4"/>
        <w:bidi w:val="0"/>
      </w:pPr>
      <w:r>
        <w:t>Upgrading</w:t>
      </w:r>
    </w:p>
    <w:p w:rsidR="00A004C7" w:rsidRDefault="00A004C7" w:rsidP="008F5002">
      <w:pPr>
        <w:bidi w:val="0"/>
      </w:pPr>
      <w:r>
        <w:t xml:space="preserve">When switching </w:t>
      </w:r>
      <w:r w:rsidR="008F5002">
        <w:t>a distribution</w:t>
      </w:r>
      <w:r w:rsidR="00463E4C">
        <w:t>,</w:t>
      </w:r>
      <w:r w:rsidR="008F5002">
        <w:t xml:space="preserve"> BM should not delete the old DB</w:t>
      </w:r>
      <w:r w:rsidR="00463E4C">
        <w:t xml:space="preserve"> and scripts folder</w:t>
      </w:r>
      <w:r w:rsidR="008F5002">
        <w:t xml:space="preserve">, but instead inspect the </w:t>
      </w:r>
      <w:proofErr w:type="spellStart"/>
      <w:r w:rsidR="008F5002" w:rsidRPr="00E035C0">
        <w:rPr>
          <w:rStyle w:val="IntenseEmphasis"/>
        </w:rPr>
        <w:t>DBVersionsLog</w:t>
      </w:r>
      <w:proofErr w:type="spellEnd"/>
      <w:r w:rsidR="008F5002">
        <w:t xml:space="preserve"> table and compare the latest DB version installed with the available DB scripts. If there are additional DB scripts which are not installed according to the </w:t>
      </w:r>
      <w:proofErr w:type="spellStart"/>
      <w:r w:rsidR="008F5002" w:rsidRPr="00E035C0">
        <w:rPr>
          <w:rStyle w:val="IntenseEmphasis"/>
        </w:rPr>
        <w:t>DBVersionsLog</w:t>
      </w:r>
      <w:proofErr w:type="spellEnd"/>
      <w:r w:rsidR="008F5002">
        <w:rPr>
          <w:rStyle w:val="IntenseEmphasis"/>
        </w:rPr>
        <w:t xml:space="preserve"> </w:t>
      </w:r>
      <w:r w:rsidR="008F5002" w:rsidRPr="008F5002">
        <w:t>table,</w:t>
      </w:r>
      <w:r w:rsidR="008F5002">
        <w:t xml:space="preserve"> an upgrade is needed.</w:t>
      </w:r>
    </w:p>
    <w:p w:rsidR="008F5002" w:rsidRDefault="008F5002" w:rsidP="00C32412">
      <w:pPr>
        <w:bidi w:val="0"/>
      </w:pPr>
      <w:r>
        <w:t xml:space="preserve">To upgrade, BM should run the new </w:t>
      </w:r>
      <w:proofErr w:type="spellStart"/>
      <w:r>
        <w:t>up%d.sql</w:t>
      </w:r>
      <w:proofErr w:type="spellEnd"/>
      <w:r>
        <w:t xml:space="preserve"> files ordered </w:t>
      </w:r>
      <w:r w:rsidR="00C32412">
        <w:t>while</w:t>
      </w:r>
      <w:r>
        <w:t xml:space="preserve"> updating the </w:t>
      </w:r>
      <w:proofErr w:type="spellStart"/>
      <w:r w:rsidRPr="00E035C0">
        <w:rPr>
          <w:rStyle w:val="IntenseEmphasis"/>
        </w:rPr>
        <w:t>DBVersionsLog</w:t>
      </w:r>
      <w:proofErr w:type="spellEnd"/>
      <w:r>
        <w:rPr>
          <w:rStyle w:val="IntenseEmphasis"/>
        </w:rPr>
        <w:t xml:space="preserve"> </w:t>
      </w:r>
      <w:r w:rsidRPr="008F5002">
        <w:t>table</w:t>
      </w:r>
      <w:r>
        <w:rPr>
          <w:rStyle w:val="IntenseEmphasis"/>
        </w:rPr>
        <w:t xml:space="preserve"> </w:t>
      </w:r>
      <w:r w:rsidRPr="00C32412">
        <w:t xml:space="preserve">with the newly installed </w:t>
      </w:r>
      <w:r w:rsidR="00C32412" w:rsidRPr="00C32412">
        <w:t>upgrade scripts</w:t>
      </w:r>
      <w:r w:rsidR="00C32412">
        <w:t xml:space="preserve"> accordingly.</w:t>
      </w:r>
      <w:r w:rsidR="005B3864">
        <w:t xml:space="preserve"> At the end of the process BM should delete the old scripts folder.</w:t>
      </w:r>
    </w:p>
    <w:p w:rsidR="00C32412" w:rsidRDefault="00C32412" w:rsidP="00C32412">
      <w:pPr>
        <w:pStyle w:val="Heading4"/>
        <w:bidi w:val="0"/>
      </w:pPr>
      <w:r>
        <w:t>Downgrading</w:t>
      </w:r>
    </w:p>
    <w:p w:rsidR="00C32412" w:rsidRDefault="00C32412" w:rsidP="00EA275D">
      <w:pPr>
        <w:bidi w:val="0"/>
      </w:pPr>
      <w:r>
        <w:t>When switching</w:t>
      </w:r>
      <w:r w:rsidR="00E35F43">
        <w:t xml:space="preserve"> / updating</w:t>
      </w:r>
      <w:r>
        <w:t xml:space="preserve"> a distribution</w:t>
      </w:r>
      <w:r w:rsidR="00463E4C">
        <w:t>,</w:t>
      </w:r>
      <w:r>
        <w:t xml:space="preserve"> BM should not delete the old DB</w:t>
      </w:r>
      <w:r w:rsidR="00463E4C">
        <w:t xml:space="preserve"> and scripts folder</w:t>
      </w:r>
      <w:r>
        <w:t xml:space="preserve">, but instead inspect the </w:t>
      </w:r>
      <w:proofErr w:type="spellStart"/>
      <w:r w:rsidRPr="00E035C0">
        <w:rPr>
          <w:rStyle w:val="IntenseEmphasis"/>
        </w:rPr>
        <w:t>DBVersionsLog</w:t>
      </w:r>
      <w:proofErr w:type="spellEnd"/>
      <w:r>
        <w:t xml:space="preserve"> table and compare the latest DB version installed with the available DB scripts. If </w:t>
      </w:r>
      <w:r w:rsidR="003D301B">
        <w:t>the</w:t>
      </w:r>
      <w:r>
        <w:t xml:space="preserve"> </w:t>
      </w:r>
      <w:r w:rsidR="003D301B">
        <w:t xml:space="preserve">latest </w:t>
      </w:r>
      <w:r>
        <w:t xml:space="preserve">DB </w:t>
      </w:r>
      <w:r w:rsidR="003D301B">
        <w:t>version upgrade script according to the</w:t>
      </w:r>
      <w:r w:rsidR="003D301B" w:rsidRPr="003D301B">
        <w:rPr>
          <w:rStyle w:val="IntenseEmphasis"/>
        </w:rPr>
        <w:t xml:space="preserve"> </w:t>
      </w:r>
      <w:proofErr w:type="spellStart"/>
      <w:r w:rsidR="003D301B" w:rsidRPr="00E035C0">
        <w:rPr>
          <w:rStyle w:val="IntenseEmphasis"/>
        </w:rPr>
        <w:t>DBVersionsLog</w:t>
      </w:r>
      <w:proofErr w:type="spellEnd"/>
      <w:r w:rsidR="003D301B">
        <w:rPr>
          <w:rStyle w:val="IntenseEmphasis"/>
        </w:rPr>
        <w:t xml:space="preserve"> </w:t>
      </w:r>
      <w:r w:rsidR="003D301B" w:rsidRPr="00E502BF">
        <w:t>table</w:t>
      </w:r>
      <w:r w:rsidR="003D301B">
        <w:t xml:space="preserve"> is not available in the new version</w:t>
      </w:r>
      <w:r w:rsidRPr="008F5002">
        <w:t>,</w:t>
      </w:r>
      <w:r>
        <w:t xml:space="preserve"> a</w:t>
      </w:r>
      <w:r w:rsidR="003D301B">
        <w:t xml:space="preserve"> downgrade</w:t>
      </w:r>
      <w:r>
        <w:t xml:space="preserve"> is needed.</w:t>
      </w:r>
    </w:p>
    <w:p w:rsidR="00C32412" w:rsidRDefault="00C32412" w:rsidP="00EA275D">
      <w:pPr>
        <w:bidi w:val="0"/>
      </w:pPr>
      <w:r>
        <w:t xml:space="preserve">To </w:t>
      </w:r>
      <w:r w:rsidR="00E502BF">
        <w:t>downgrade</w:t>
      </w:r>
      <w:r>
        <w:t xml:space="preserve">, BM should run the </w:t>
      </w:r>
      <w:r w:rsidR="005B3864">
        <w:t xml:space="preserve">old scripts folder </w:t>
      </w:r>
      <w:proofErr w:type="spellStart"/>
      <w:r w:rsidR="005B3864">
        <w:t>down</w:t>
      </w:r>
      <w:r>
        <w:t>%d.sql</w:t>
      </w:r>
      <w:proofErr w:type="spellEnd"/>
      <w:r>
        <w:t xml:space="preserve"> files </w:t>
      </w:r>
      <w:r w:rsidR="005B3864">
        <w:t xml:space="preserve">from the latest to the new scripts folder latest (not included) </w:t>
      </w:r>
      <w:r w:rsidR="00EA275D">
        <w:t>w</w:t>
      </w:r>
      <w:r w:rsidR="005B3864">
        <w:t xml:space="preserve">hile deleting the relevant </w:t>
      </w:r>
      <w:proofErr w:type="spellStart"/>
      <w:r w:rsidR="005B3864" w:rsidRPr="00E035C0">
        <w:rPr>
          <w:rStyle w:val="IntenseEmphasis"/>
        </w:rPr>
        <w:t>DBVersionsLog</w:t>
      </w:r>
      <w:proofErr w:type="spellEnd"/>
      <w:r w:rsidR="005B3864">
        <w:rPr>
          <w:rStyle w:val="IntenseEmphasis"/>
        </w:rPr>
        <w:t xml:space="preserve"> </w:t>
      </w:r>
      <w:r w:rsidR="005B3864">
        <w:t>rows accordingly. At the end of the process BM should delete the old scripts folder.</w:t>
      </w:r>
    </w:p>
    <w:p w:rsidR="00074457" w:rsidRPr="005B3864" w:rsidRDefault="00074457" w:rsidP="00074457">
      <w:pPr>
        <w:bidi w:val="0"/>
        <w:rPr>
          <w:rtl/>
        </w:rPr>
      </w:pPr>
      <w:r>
        <w:t>In case of a missing downgrade script needed, BM action should fail.</w:t>
      </w:r>
    </w:p>
    <w:p w:rsidR="0059158F" w:rsidRDefault="0059158F" w:rsidP="00D44C3E">
      <w:pPr>
        <w:pStyle w:val="Heading2"/>
        <w:bidi w:val="0"/>
      </w:pPr>
      <w:r>
        <w:t>Tags</w:t>
      </w:r>
    </w:p>
    <w:p w:rsidR="0067428B" w:rsidRPr="007B6EFC" w:rsidRDefault="0067428B" w:rsidP="007B6EFC">
      <w:pPr>
        <w:bidi w:val="0"/>
        <w:rPr>
          <w:rtl/>
        </w:rPr>
      </w:pPr>
      <w:r w:rsidRPr="007B6EFC">
        <w:t>Usage: ${TAG_NAME} on script files or %TAG_NAME@ on template files</w:t>
      </w:r>
    </w:p>
    <w:tbl>
      <w:tblPr>
        <w:tblStyle w:val="LightShading-Accent1"/>
        <w:tblW w:w="10173" w:type="dxa"/>
        <w:tblLook w:val="04A0" w:firstRow="1" w:lastRow="0" w:firstColumn="1" w:lastColumn="0" w:noHBand="0" w:noVBand="1"/>
      </w:tblPr>
      <w:tblGrid>
        <w:gridCol w:w="3085"/>
        <w:gridCol w:w="7088"/>
      </w:tblGrid>
      <w:tr w:rsidR="0059158F" w:rsidTr="00591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9158F" w:rsidRDefault="0059158F" w:rsidP="00541795">
            <w:pPr>
              <w:bidi w:val="0"/>
            </w:pPr>
            <w:r>
              <w:t>Tag</w:t>
            </w:r>
          </w:p>
        </w:tc>
        <w:tc>
          <w:tcPr>
            <w:tcW w:w="7088" w:type="dxa"/>
          </w:tcPr>
          <w:p w:rsidR="0059158F" w:rsidRPr="007954E0" w:rsidRDefault="0059158F" w:rsidP="0059158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54E0">
              <w:t>Description</w:t>
            </w:r>
            <w:r>
              <w:t xml:space="preserve"> / Example</w:t>
            </w:r>
          </w:p>
        </w:tc>
      </w:tr>
      <w:tr w:rsidR="0059158F" w:rsidTr="0059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9158F" w:rsidRDefault="0059158F" w:rsidP="00541795">
            <w:pPr>
              <w:bidi w:val="0"/>
            </w:pPr>
            <w:r>
              <w:t>BRAND_DOMAIN_NAME</w:t>
            </w:r>
          </w:p>
        </w:tc>
        <w:tc>
          <w:tcPr>
            <w:tcW w:w="7088" w:type="dxa"/>
          </w:tcPr>
          <w:p w:rsidR="0059158F" w:rsidRPr="007954E0" w:rsidRDefault="0059158F" w:rsidP="0054179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4E0">
              <w:t>Cosmikcasino.com</w:t>
            </w:r>
          </w:p>
        </w:tc>
      </w:tr>
      <w:tr w:rsidR="0059158F" w:rsidTr="0059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9158F" w:rsidRDefault="0059158F" w:rsidP="00541795">
            <w:pPr>
              <w:bidi w:val="0"/>
            </w:pPr>
            <w:r>
              <w:t>READABLE_BRAND_NAME</w:t>
            </w:r>
          </w:p>
        </w:tc>
        <w:tc>
          <w:tcPr>
            <w:tcW w:w="7088" w:type="dxa"/>
          </w:tcPr>
          <w:p w:rsidR="0059158F" w:rsidRPr="007954E0" w:rsidRDefault="0059158F" w:rsidP="0054179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4E0">
              <w:t>Cosmic casino</w:t>
            </w:r>
          </w:p>
        </w:tc>
      </w:tr>
      <w:tr w:rsidR="0059158F" w:rsidTr="0059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9158F" w:rsidRDefault="0059158F" w:rsidP="00541795">
            <w:pPr>
              <w:bidi w:val="0"/>
            </w:pPr>
            <w:r>
              <w:t>BRAND</w:t>
            </w:r>
            <w:r>
              <w:softHyphen/>
              <w:t>_NAME</w:t>
            </w:r>
          </w:p>
        </w:tc>
        <w:tc>
          <w:tcPr>
            <w:tcW w:w="7088" w:type="dxa"/>
          </w:tcPr>
          <w:p w:rsidR="0059158F" w:rsidRPr="007954E0" w:rsidRDefault="0059158F" w:rsidP="0054179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954E0">
              <w:t>Cosmikcasino</w:t>
            </w:r>
            <w:proofErr w:type="spellEnd"/>
          </w:p>
        </w:tc>
      </w:tr>
      <w:tr w:rsidR="0059158F" w:rsidTr="0059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9158F" w:rsidRDefault="0059158F" w:rsidP="00541795">
            <w:pPr>
              <w:bidi w:val="0"/>
            </w:pPr>
            <w:r>
              <w:t>SVN_TYPE</w:t>
            </w:r>
          </w:p>
        </w:tc>
        <w:tc>
          <w:tcPr>
            <w:tcW w:w="7088" w:type="dxa"/>
          </w:tcPr>
          <w:p w:rsidR="0059158F" w:rsidRPr="007954E0" w:rsidRDefault="0059158F" w:rsidP="0054179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empty(trunk) / tags / branches</w:t>
            </w:r>
          </w:p>
        </w:tc>
      </w:tr>
      <w:tr w:rsidR="0059158F" w:rsidTr="0059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9158F" w:rsidRDefault="0059158F" w:rsidP="00541795">
            <w:pPr>
              <w:bidi w:val="0"/>
            </w:pPr>
            <w:r>
              <w:t>SVN_TYPE_NAME</w:t>
            </w:r>
          </w:p>
        </w:tc>
        <w:tc>
          <w:tcPr>
            <w:tcW w:w="7088" w:type="dxa"/>
          </w:tcPr>
          <w:p w:rsidR="0059158F" w:rsidRPr="007954E0" w:rsidRDefault="0059158F" w:rsidP="0054179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1.16.0_05</w:t>
            </w:r>
          </w:p>
        </w:tc>
      </w:tr>
      <w:tr w:rsidR="0059158F" w:rsidTr="0059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9158F" w:rsidRDefault="0059158F" w:rsidP="00541795">
            <w:pPr>
              <w:bidi w:val="0"/>
            </w:pPr>
            <w:r>
              <w:t>SVN_TYPE_NAME_CLEAN</w:t>
            </w:r>
          </w:p>
        </w:tc>
        <w:tc>
          <w:tcPr>
            <w:tcW w:w="7088" w:type="dxa"/>
          </w:tcPr>
          <w:p w:rsidR="0059158F" w:rsidRPr="007954E0" w:rsidRDefault="0059158F" w:rsidP="0054179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116005</w:t>
            </w:r>
          </w:p>
        </w:tc>
      </w:tr>
      <w:tr w:rsidR="0059158F" w:rsidTr="0059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9158F" w:rsidRDefault="0059158F" w:rsidP="00541795">
            <w:pPr>
              <w:bidi w:val="0"/>
            </w:pPr>
            <w:r>
              <w:t>SVN_TYPE_NAME_PREFIX_DOT</w:t>
            </w:r>
          </w:p>
        </w:tc>
        <w:tc>
          <w:tcPr>
            <w:tcW w:w="7088" w:type="dxa"/>
          </w:tcPr>
          <w:p w:rsidR="0059158F" w:rsidRPr="007954E0" w:rsidRDefault="0059158F" w:rsidP="0054179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7954E0">
              <w:rPr>
                <w:rFonts w:ascii="Arial" w:hAnsi="Arial" w:cs="Arial"/>
                <w:color w:val="222222"/>
                <w:sz w:val="20"/>
                <w:szCs w:val="20"/>
              </w:rPr>
              <w:t>116005.</w:t>
            </w:r>
          </w:p>
        </w:tc>
      </w:tr>
      <w:tr w:rsidR="0059158F" w:rsidTr="0059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9158F" w:rsidRDefault="0059158F" w:rsidP="00541795">
            <w:pPr>
              <w:bidi w:val="0"/>
            </w:pPr>
            <w:r>
              <w:t>SVN_TYPE_NAME_PREFIX_US</w:t>
            </w:r>
          </w:p>
        </w:tc>
        <w:tc>
          <w:tcPr>
            <w:tcW w:w="7088" w:type="dxa"/>
          </w:tcPr>
          <w:p w:rsidR="0059158F" w:rsidRPr="007954E0" w:rsidRDefault="0059158F" w:rsidP="0054179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116005_</w:t>
            </w:r>
          </w:p>
        </w:tc>
      </w:tr>
      <w:tr w:rsidR="0059158F" w:rsidTr="0059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9158F" w:rsidRDefault="0059158F" w:rsidP="00541795">
            <w:pPr>
              <w:bidi w:val="0"/>
            </w:pPr>
            <w:r w:rsidRPr="00877C7B">
              <w:t>WWW_ROOT</w:t>
            </w:r>
          </w:p>
        </w:tc>
        <w:tc>
          <w:tcPr>
            <w:tcW w:w="7088" w:type="dxa"/>
          </w:tcPr>
          <w:p w:rsidR="0059158F" w:rsidRPr="007954E0" w:rsidRDefault="0059158F" w:rsidP="0054179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var</w:t>
            </w:r>
            <w:proofErr w:type="spellEnd"/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/www</w:t>
            </w:r>
          </w:p>
        </w:tc>
      </w:tr>
      <w:tr w:rsidR="0059158F" w:rsidTr="0059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9158F" w:rsidRPr="00877C7B" w:rsidRDefault="0059158F" w:rsidP="00541795">
            <w:pPr>
              <w:bidi w:val="0"/>
            </w:pPr>
            <w:r w:rsidRPr="00A4411E">
              <w:t>SVN_ROOT</w:t>
            </w:r>
          </w:p>
        </w:tc>
        <w:tc>
          <w:tcPr>
            <w:tcW w:w="7088" w:type="dxa"/>
          </w:tcPr>
          <w:p w:rsidR="0059158F" w:rsidRPr="007954E0" w:rsidRDefault="000E45B3" w:rsidP="0054179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6" w:history="1">
              <w:r w:rsidR="0059158F" w:rsidRPr="007954E0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http://svn-master/svn/gs1</w:t>
              </w:r>
            </w:hyperlink>
          </w:p>
        </w:tc>
      </w:tr>
      <w:tr w:rsidR="0059158F" w:rsidTr="0059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9158F" w:rsidRPr="00A4411E" w:rsidRDefault="0059158F" w:rsidP="00541795">
            <w:pPr>
              <w:bidi w:val="0"/>
            </w:pPr>
            <w:r w:rsidRPr="00626BA0">
              <w:t>APACHE_CONF_DIR</w:t>
            </w:r>
          </w:p>
        </w:tc>
        <w:tc>
          <w:tcPr>
            <w:tcW w:w="7088" w:type="dxa"/>
          </w:tcPr>
          <w:p w:rsidR="0059158F" w:rsidRPr="007954E0" w:rsidRDefault="0059158F" w:rsidP="0054179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etc</w:t>
            </w:r>
            <w:proofErr w:type="spellEnd"/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httpd</w:t>
            </w:r>
            <w:proofErr w:type="spellEnd"/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conf.d</w:t>
            </w:r>
            <w:proofErr w:type="spellEnd"/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or /</w:t>
            </w:r>
            <w:proofErr w:type="spellStart"/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etc</w:t>
            </w:r>
            <w:proofErr w:type="spellEnd"/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/apache2</w:t>
            </w:r>
          </w:p>
        </w:tc>
      </w:tr>
      <w:tr w:rsidR="0059158F" w:rsidTr="0059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9158F" w:rsidRPr="00626BA0" w:rsidRDefault="0059158F" w:rsidP="0003283D">
            <w:pPr>
              <w:bidi w:val="0"/>
            </w:pPr>
            <w:r>
              <w:t>WWW_</w:t>
            </w:r>
            <w:r w:rsidR="0003283D">
              <w:t>DISTRIBUTION</w:t>
            </w:r>
            <w:r>
              <w:t>_DIR</w:t>
            </w:r>
          </w:p>
        </w:tc>
        <w:tc>
          <w:tcPr>
            <w:tcW w:w="7088" w:type="dxa"/>
          </w:tcPr>
          <w:p w:rsidR="0059158F" w:rsidRDefault="002E6EEA" w:rsidP="0054179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var</w:t>
            </w:r>
            <w:proofErr w:type="spellEnd"/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/www</w:t>
            </w:r>
            <w:r w:rsidRPr="002E6EEA">
              <w:rPr>
                <w:color w:val="auto"/>
              </w:rPr>
              <w:t xml:space="preserve">/[distribution display name / </w:t>
            </w:r>
            <w:r w:rsidR="00C6526B">
              <w:rPr>
                <w:color w:val="auto"/>
              </w:rPr>
              <w:t xml:space="preserve">type + </w:t>
            </w:r>
            <w:r w:rsidRPr="002E6EEA">
              <w:rPr>
                <w:color w:val="auto"/>
              </w:rPr>
              <w:t>type name]</w:t>
            </w:r>
          </w:p>
          <w:p w:rsidR="00B50280" w:rsidRDefault="00B50280" w:rsidP="00B5028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e.g</w:t>
            </w:r>
            <w:proofErr w:type="spellEnd"/>
          </w:p>
          <w:p w:rsidR="00B50280" w:rsidRDefault="00B50280" w:rsidP="00B5028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var</w:t>
            </w:r>
            <w:proofErr w:type="spellEnd"/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/www</w:t>
            </w:r>
            <w:r w:rsidRPr="002E6EEA">
              <w:rPr>
                <w:color w:val="auto"/>
              </w:rPr>
              <w:t>/</w:t>
            </w:r>
            <w:proofErr w:type="spellStart"/>
            <w:r>
              <w:rPr>
                <w:color w:val="auto"/>
              </w:rPr>
              <w:t>latest_cosmik</w:t>
            </w:r>
            <w:proofErr w:type="spellEnd"/>
          </w:p>
          <w:p w:rsidR="00B50280" w:rsidRDefault="00B50280" w:rsidP="00B5028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var</w:t>
            </w:r>
            <w:proofErr w:type="spellEnd"/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/www</w:t>
            </w:r>
            <w:r w:rsidRPr="002E6EEA">
              <w:rPr>
                <w:color w:val="auto"/>
              </w:rPr>
              <w:t>/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cosmikcasino_tag_</w:t>
            </w:r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116005</w:t>
            </w:r>
          </w:p>
          <w:p w:rsidR="00B50280" w:rsidRDefault="00B50280" w:rsidP="00B5028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var</w:t>
            </w:r>
            <w:proofErr w:type="spellEnd"/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/www</w:t>
            </w:r>
            <w:r w:rsidRPr="002E6EEA">
              <w:rPr>
                <w:color w:val="auto"/>
              </w:rPr>
              <w:t>/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cosmikcasino_branch_2486</w:t>
            </w:r>
          </w:p>
          <w:p w:rsidR="00B50280" w:rsidRPr="007954E0" w:rsidRDefault="00B50280" w:rsidP="00B5028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var</w:t>
            </w:r>
            <w:proofErr w:type="spellEnd"/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/www</w:t>
            </w:r>
            <w:r w:rsidRPr="002E6EEA">
              <w:rPr>
                <w:color w:val="auto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cosmikcasino_trunk</w:t>
            </w:r>
            <w:proofErr w:type="spellEnd"/>
          </w:p>
        </w:tc>
      </w:tr>
      <w:tr w:rsidR="002E6EEA" w:rsidTr="0059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E6EEA" w:rsidRDefault="002E6EEA" w:rsidP="00541795">
            <w:pPr>
              <w:bidi w:val="0"/>
            </w:pPr>
            <w:r>
              <w:t>JETTY_</w:t>
            </w:r>
            <w:r w:rsidR="009243AE">
              <w:t xml:space="preserve"> DISTRIBUTION </w:t>
            </w:r>
            <w:r>
              <w:t>_DIR</w:t>
            </w:r>
          </w:p>
        </w:tc>
        <w:tc>
          <w:tcPr>
            <w:tcW w:w="7088" w:type="dxa"/>
          </w:tcPr>
          <w:p w:rsidR="002E6EEA" w:rsidRDefault="002E6EEA" w:rsidP="0054179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the distribution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dir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inside the jetty apps folder path</w:t>
            </w:r>
          </w:p>
          <w:p w:rsidR="00B50280" w:rsidRDefault="00B50280" w:rsidP="00B5028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e.g</w:t>
            </w:r>
            <w:proofErr w:type="spellEnd"/>
          </w:p>
          <w:p w:rsidR="00B50280" w:rsidRDefault="00B50280" w:rsidP="00B5028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/</w:t>
            </w:r>
            <w:r>
              <w:rPr>
                <w:color w:val="auto"/>
              </w:rPr>
              <w:t>[JETTY_APPS_PATH]</w:t>
            </w:r>
            <w:r w:rsidRPr="002E6EEA">
              <w:rPr>
                <w:color w:val="auto"/>
              </w:rPr>
              <w:t>/</w:t>
            </w:r>
            <w:proofErr w:type="spellStart"/>
            <w:r>
              <w:rPr>
                <w:color w:val="auto"/>
              </w:rPr>
              <w:t>latest_cosmik</w:t>
            </w:r>
            <w:proofErr w:type="spellEnd"/>
          </w:p>
          <w:p w:rsidR="00B50280" w:rsidRDefault="00B50280" w:rsidP="00B5028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/</w:t>
            </w:r>
            <w:r>
              <w:rPr>
                <w:color w:val="auto"/>
              </w:rPr>
              <w:t>[JETTY_APPS_PATH]</w:t>
            </w:r>
            <w:r w:rsidRPr="002E6EEA">
              <w:rPr>
                <w:color w:val="auto"/>
              </w:rPr>
              <w:t>/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cosmikcasino_tag_</w:t>
            </w:r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116005</w:t>
            </w:r>
          </w:p>
          <w:p w:rsidR="00B50280" w:rsidRDefault="00B50280" w:rsidP="00B5028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/</w:t>
            </w:r>
            <w:r>
              <w:rPr>
                <w:color w:val="auto"/>
              </w:rPr>
              <w:t>[JETTY_APPS_PATH]</w:t>
            </w:r>
            <w:r w:rsidRPr="002E6EEA">
              <w:rPr>
                <w:color w:val="auto"/>
              </w:rPr>
              <w:t>/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cosmikcasino_branch_2486</w:t>
            </w:r>
          </w:p>
          <w:p w:rsidR="00B50280" w:rsidRPr="007954E0" w:rsidRDefault="00B50280" w:rsidP="00B5028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lastRenderedPageBreak/>
              <w:t>/</w:t>
            </w:r>
            <w:r>
              <w:rPr>
                <w:color w:val="auto"/>
              </w:rPr>
              <w:t>[JETTY_APPS_PATH]</w:t>
            </w:r>
            <w:r w:rsidRPr="002E6EEA">
              <w:rPr>
                <w:color w:val="auto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cosmikcasino_trunk</w:t>
            </w:r>
            <w:proofErr w:type="spellEnd"/>
          </w:p>
        </w:tc>
      </w:tr>
      <w:tr w:rsidR="0067428B" w:rsidTr="0059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67428B" w:rsidRDefault="0067428B" w:rsidP="00541795">
            <w:pPr>
              <w:bidi w:val="0"/>
            </w:pPr>
            <w:r>
              <w:lastRenderedPageBreak/>
              <w:t>DISTRIBUTION_NAME</w:t>
            </w:r>
          </w:p>
        </w:tc>
        <w:tc>
          <w:tcPr>
            <w:tcW w:w="7088" w:type="dxa"/>
          </w:tcPr>
          <w:p w:rsidR="0067428B" w:rsidRDefault="0067428B" w:rsidP="0067428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The distribution custom display name or the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svn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type + the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svn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type name</w:t>
            </w:r>
            <w:r w:rsidR="00FA12C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is missing</w:t>
            </w:r>
          </w:p>
          <w:p w:rsidR="00B50280" w:rsidRDefault="00B50280" w:rsidP="00B5028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e.g</w:t>
            </w:r>
            <w:proofErr w:type="spellEnd"/>
          </w:p>
          <w:p w:rsidR="00B50280" w:rsidRDefault="00B50280" w:rsidP="00B5028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latest_cosmik</w:t>
            </w:r>
            <w:proofErr w:type="spellEnd"/>
          </w:p>
          <w:p w:rsidR="00B50280" w:rsidRDefault="00B50280" w:rsidP="00B5028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cosmikcasino_tag_</w:t>
            </w:r>
            <w:r w:rsidRPr="007954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116005</w:t>
            </w:r>
          </w:p>
          <w:p w:rsidR="00B50280" w:rsidRDefault="00B50280" w:rsidP="00B5028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cosmikcasino_branch_2486</w:t>
            </w:r>
          </w:p>
          <w:p w:rsidR="00B50280" w:rsidRDefault="00B50280" w:rsidP="00B5028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cosmikcasino_trunk</w:t>
            </w:r>
            <w:proofErr w:type="spellEnd"/>
          </w:p>
        </w:tc>
      </w:tr>
    </w:tbl>
    <w:p w:rsidR="0059158F" w:rsidRPr="0059158F" w:rsidRDefault="0059158F" w:rsidP="0059158F">
      <w:pPr>
        <w:bidi w:val="0"/>
      </w:pPr>
    </w:p>
    <w:p w:rsidR="007622C5" w:rsidRDefault="00D44C3E" w:rsidP="0059158F">
      <w:pPr>
        <w:pStyle w:val="Heading2"/>
        <w:bidi w:val="0"/>
      </w:pPr>
      <w:r>
        <w:t>Actions breakdown</w:t>
      </w:r>
    </w:p>
    <w:p w:rsidR="007622C5" w:rsidRDefault="0082362B" w:rsidP="0082362B">
      <w:pPr>
        <w:pStyle w:val="Heading3"/>
        <w:bidi w:val="0"/>
      </w:pPr>
      <w:r>
        <w:t>Create</w:t>
      </w:r>
    </w:p>
    <w:p w:rsidR="00D44C3E" w:rsidRPr="00D44C3E" w:rsidRDefault="00D44C3E" w:rsidP="00D44C3E">
      <w:pPr>
        <w:pStyle w:val="Heading4"/>
        <w:bidi w:val="0"/>
      </w:pPr>
      <w:proofErr w:type="spellStart"/>
      <w:r>
        <w:t>Wordpress</w:t>
      </w:r>
      <w:proofErr w:type="spellEnd"/>
    </w:p>
    <w:p w:rsidR="0082362B" w:rsidRDefault="0051662C" w:rsidP="0082362B">
      <w:pPr>
        <w:pStyle w:val="ListParagraph"/>
        <w:numPr>
          <w:ilvl w:val="0"/>
          <w:numId w:val="1"/>
        </w:numPr>
        <w:bidi w:val="0"/>
      </w:pPr>
      <w:r>
        <w:t>Install if required</w:t>
      </w:r>
    </w:p>
    <w:p w:rsidR="0051662C" w:rsidRDefault="0051662C" w:rsidP="0051662C">
      <w:pPr>
        <w:pStyle w:val="ListParagraph"/>
        <w:numPr>
          <w:ilvl w:val="1"/>
          <w:numId w:val="1"/>
        </w:numPr>
        <w:bidi w:val="0"/>
      </w:pPr>
      <w:r>
        <w:t>Apache</w:t>
      </w:r>
    </w:p>
    <w:p w:rsidR="0051662C" w:rsidRDefault="0051662C" w:rsidP="0051662C">
      <w:pPr>
        <w:pStyle w:val="ListParagraph"/>
        <w:numPr>
          <w:ilvl w:val="1"/>
          <w:numId w:val="1"/>
        </w:numPr>
        <w:bidi w:val="0"/>
      </w:pPr>
      <w:proofErr w:type="spellStart"/>
      <w:r>
        <w:t>Memcache</w:t>
      </w:r>
      <w:proofErr w:type="spellEnd"/>
    </w:p>
    <w:p w:rsidR="0051662C" w:rsidRDefault="0051662C" w:rsidP="0051662C">
      <w:pPr>
        <w:pStyle w:val="ListParagraph"/>
        <w:numPr>
          <w:ilvl w:val="1"/>
          <w:numId w:val="1"/>
        </w:numPr>
        <w:bidi w:val="0"/>
      </w:pPr>
      <w:proofErr w:type="spellStart"/>
      <w:r>
        <w:t>Mysql</w:t>
      </w:r>
      <w:proofErr w:type="spellEnd"/>
    </w:p>
    <w:p w:rsidR="0051662C" w:rsidRDefault="0051662C" w:rsidP="0051662C">
      <w:pPr>
        <w:pStyle w:val="ListParagraph"/>
        <w:numPr>
          <w:ilvl w:val="0"/>
          <w:numId w:val="1"/>
        </w:numPr>
        <w:bidi w:val="0"/>
      </w:pPr>
      <w:r>
        <w:t>Create DB</w:t>
      </w:r>
    </w:p>
    <w:p w:rsidR="005B4059" w:rsidRDefault="005B4059" w:rsidP="005B4059">
      <w:pPr>
        <w:pStyle w:val="ListParagraph"/>
        <w:numPr>
          <w:ilvl w:val="1"/>
          <w:numId w:val="1"/>
        </w:numPr>
        <w:bidi w:val="0"/>
      </w:pPr>
      <w:r>
        <w:t xml:space="preserve">Name should be informative, consisting of distribution name and </w:t>
      </w:r>
      <w:r w:rsidR="0054195E">
        <w:t xml:space="preserve">the relevant component type </w:t>
      </w:r>
      <w:proofErr w:type="spellStart"/>
      <w:r w:rsidR="0054195E">
        <w:t>e.g</w:t>
      </w:r>
      <w:proofErr w:type="spellEnd"/>
      <w:r w:rsidR="0054195E">
        <w:t xml:space="preserve"> </w:t>
      </w:r>
      <w:proofErr w:type="spellStart"/>
      <w:r>
        <w:t>wp</w:t>
      </w:r>
      <w:proofErr w:type="spellEnd"/>
      <w:r>
        <w:t>\</w:t>
      </w:r>
      <w:proofErr w:type="spellStart"/>
      <w:r>
        <w:t>bo</w:t>
      </w:r>
      <w:proofErr w:type="spellEnd"/>
      <w:r>
        <w:t>\</w:t>
      </w:r>
      <w:proofErr w:type="spellStart"/>
      <w:r>
        <w:t>gs</w:t>
      </w:r>
      <w:proofErr w:type="spellEnd"/>
      <w:r>
        <w:t>\wallet</w:t>
      </w:r>
    </w:p>
    <w:p w:rsidR="0054195E" w:rsidRDefault="0051662C" w:rsidP="0054195E">
      <w:pPr>
        <w:pStyle w:val="ListParagraph"/>
        <w:numPr>
          <w:ilvl w:val="0"/>
          <w:numId w:val="1"/>
        </w:numPr>
        <w:bidi w:val="0"/>
      </w:pPr>
      <w:r>
        <w:t xml:space="preserve">Get </w:t>
      </w:r>
      <w:proofErr w:type="spellStart"/>
      <w:r>
        <w:t>Wordpress</w:t>
      </w:r>
      <w:proofErr w:type="spellEnd"/>
    </w:p>
    <w:p w:rsidR="00D44C3E" w:rsidRDefault="00D44C3E" w:rsidP="00D44C3E">
      <w:pPr>
        <w:pStyle w:val="ListParagraph"/>
        <w:numPr>
          <w:ilvl w:val="1"/>
          <w:numId w:val="1"/>
        </w:numPr>
        <w:bidi w:val="0"/>
      </w:pPr>
      <w:proofErr w:type="spellStart"/>
      <w:r>
        <w:t>Wp-config.php</w:t>
      </w:r>
      <w:proofErr w:type="spellEnd"/>
      <w:r>
        <w:t xml:space="preserve"> and .</w:t>
      </w:r>
      <w:proofErr w:type="spellStart"/>
      <w:r>
        <w:t>htaccess</w:t>
      </w:r>
      <w:proofErr w:type="spellEnd"/>
      <w:r>
        <w:t xml:space="preserve"> should be already inside the </w:t>
      </w:r>
      <w:proofErr w:type="spellStart"/>
      <w:r>
        <w:t>wordpress</w:t>
      </w:r>
      <w:proofErr w:type="spellEnd"/>
      <w:r>
        <w:t xml:space="preserve"> folder</w:t>
      </w:r>
    </w:p>
    <w:p w:rsidR="0051662C" w:rsidRDefault="0054195E" w:rsidP="0054195E">
      <w:pPr>
        <w:pStyle w:val="ListParagraph"/>
        <w:numPr>
          <w:ilvl w:val="0"/>
          <w:numId w:val="1"/>
        </w:numPr>
        <w:bidi w:val="0"/>
      </w:pPr>
      <w:r>
        <w:t xml:space="preserve">Parse </w:t>
      </w:r>
      <w:proofErr w:type="spellStart"/>
      <w:r>
        <w:t>wp-config.php</w:t>
      </w:r>
      <w:proofErr w:type="spellEnd"/>
    </w:p>
    <w:p w:rsidR="0054195E" w:rsidRDefault="0054195E" w:rsidP="0054195E">
      <w:pPr>
        <w:pStyle w:val="ListParagraph"/>
        <w:numPr>
          <w:ilvl w:val="1"/>
          <w:numId w:val="1"/>
        </w:numPr>
        <w:bidi w:val="0"/>
      </w:pPr>
      <w:proofErr w:type="spellStart"/>
      <w:r>
        <w:t>wp-config.php</w:t>
      </w:r>
      <w:proofErr w:type="spellEnd"/>
      <w:r>
        <w:t xml:space="preserve"> should be present in the </w:t>
      </w:r>
      <w:proofErr w:type="spellStart"/>
      <w:r>
        <w:t>wordpress</w:t>
      </w:r>
      <w:proofErr w:type="spellEnd"/>
      <w:r>
        <w:t xml:space="preserve"> framework </w:t>
      </w:r>
      <w:r w:rsidR="00064469">
        <w:t>including the relevant tokens to be parsed to real values by the BM</w:t>
      </w:r>
    </w:p>
    <w:p w:rsidR="0051662C" w:rsidRDefault="0051662C" w:rsidP="0051662C">
      <w:pPr>
        <w:pStyle w:val="ListParagraph"/>
        <w:numPr>
          <w:ilvl w:val="0"/>
          <w:numId w:val="1"/>
        </w:numPr>
        <w:bidi w:val="0"/>
      </w:pPr>
      <w:r>
        <w:t xml:space="preserve">SVN checkout the </w:t>
      </w:r>
      <w:proofErr w:type="spellStart"/>
      <w:r>
        <w:t>Wordpress</w:t>
      </w:r>
      <w:proofErr w:type="spellEnd"/>
      <w:r>
        <w:t xml:space="preserve"> theme</w:t>
      </w:r>
    </w:p>
    <w:p w:rsidR="00B46DEE" w:rsidRDefault="00B46DEE" w:rsidP="00BA0C94">
      <w:pPr>
        <w:pStyle w:val="ListParagraph"/>
        <w:numPr>
          <w:ilvl w:val="1"/>
          <w:numId w:val="1"/>
        </w:numPr>
        <w:bidi w:val="0"/>
      </w:pPr>
      <w:r>
        <w:t>From:</w:t>
      </w:r>
      <w:r w:rsidR="00BA0C94">
        <w:t xml:space="preserve"> </w:t>
      </w:r>
      <w:r>
        <w:t xml:space="preserve"> </w:t>
      </w:r>
      <w:r w:rsidR="00BA0C94" w:rsidRPr="00BA0C94">
        <w:t>${SVN_ROOT}/${SVN_TYPE}/wordpress/wp-content/themes/${BRAND_NAME}</w:t>
      </w:r>
    </w:p>
    <w:p w:rsidR="00BA0C94" w:rsidRDefault="00BA0C94" w:rsidP="00BA0C94">
      <w:pPr>
        <w:pStyle w:val="ListParagraph"/>
        <w:numPr>
          <w:ilvl w:val="1"/>
          <w:numId w:val="1"/>
        </w:numPr>
        <w:bidi w:val="0"/>
      </w:pPr>
      <w:r>
        <w:t xml:space="preserve">To: </w:t>
      </w:r>
      <w:r w:rsidRPr="00BA0C94">
        <w:t>${</w:t>
      </w:r>
      <w:r w:rsidR="009359D6">
        <w:t>WWW_DISTRIBUTION_DIR</w:t>
      </w:r>
      <w:r w:rsidRPr="00BA0C94">
        <w:t>}/wp/wp-content/themes/${BRAND_NAME}</w:t>
      </w:r>
    </w:p>
    <w:p w:rsidR="0051662C" w:rsidRDefault="0051662C" w:rsidP="0051662C">
      <w:pPr>
        <w:pStyle w:val="ListParagraph"/>
        <w:numPr>
          <w:ilvl w:val="0"/>
          <w:numId w:val="1"/>
        </w:numPr>
        <w:bidi w:val="0"/>
      </w:pPr>
      <w:r>
        <w:t xml:space="preserve">SVN checkout </w:t>
      </w:r>
      <w:proofErr w:type="spellStart"/>
      <w:r>
        <w:t>Wordpress</w:t>
      </w:r>
      <w:proofErr w:type="spellEnd"/>
      <w:r>
        <w:t xml:space="preserve"> plugin "</w:t>
      </w:r>
      <w:proofErr w:type="spellStart"/>
      <w:r>
        <w:t>GS_core</w:t>
      </w:r>
      <w:proofErr w:type="spellEnd"/>
      <w:r>
        <w:t>"</w:t>
      </w:r>
    </w:p>
    <w:p w:rsidR="00BA0C94" w:rsidRDefault="00BA0C94" w:rsidP="00BA0C94">
      <w:pPr>
        <w:pStyle w:val="ListParagraph"/>
        <w:numPr>
          <w:ilvl w:val="1"/>
          <w:numId w:val="1"/>
        </w:numPr>
        <w:bidi w:val="0"/>
      </w:pPr>
      <w:r>
        <w:t xml:space="preserve">From:  </w:t>
      </w:r>
      <w:r w:rsidRPr="00BA0C94">
        <w:t>${SVN_ROOT}/${SVN_TYPE}/wordpress/wp-content/plugins/GS_core/${BRAND_NAME}</w:t>
      </w:r>
    </w:p>
    <w:p w:rsidR="00540982" w:rsidRDefault="00BA0C94" w:rsidP="00BA0C94">
      <w:pPr>
        <w:pStyle w:val="ListParagraph"/>
        <w:numPr>
          <w:ilvl w:val="1"/>
          <w:numId w:val="1"/>
        </w:numPr>
        <w:bidi w:val="0"/>
      </w:pPr>
      <w:r>
        <w:t xml:space="preserve">To: </w:t>
      </w:r>
      <w:r w:rsidRPr="00BA0C94">
        <w:t>${</w:t>
      </w:r>
      <w:r w:rsidR="009359D6">
        <w:t>WWW_DISTRIBUTION_DIR</w:t>
      </w:r>
      <w:r w:rsidRPr="00BA0C94">
        <w:t>}/</w:t>
      </w:r>
      <w:proofErr w:type="spellStart"/>
      <w:r w:rsidRPr="00BA0C94">
        <w:t>wp</w:t>
      </w:r>
      <w:proofErr w:type="spellEnd"/>
      <w:r w:rsidRPr="00BA0C94">
        <w:t>/</w:t>
      </w:r>
      <w:proofErr w:type="spellStart"/>
      <w:r w:rsidRPr="00BA0C94">
        <w:t>wp</w:t>
      </w:r>
      <w:proofErr w:type="spellEnd"/>
      <w:r w:rsidRPr="00BA0C94">
        <w:t>-content/plugins/</w:t>
      </w:r>
      <w:proofErr w:type="spellStart"/>
      <w:r w:rsidRPr="00BA0C94">
        <w:t>GS_core</w:t>
      </w:r>
      <w:proofErr w:type="spellEnd"/>
    </w:p>
    <w:p w:rsidR="0051662C" w:rsidRDefault="0051662C" w:rsidP="0051662C">
      <w:pPr>
        <w:pStyle w:val="ListParagraph"/>
        <w:numPr>
          <w:ilvl w:val="0"/>
          <w:numId w:val="1"/>
        </w:numPr>
        <w:bidi w:val="0"/>
      </w:pPr>
      <w:r>
        <w:t xml:space="preserve">SVN checkout </w:t>
      </w:r>
      <w:proofErr w:type="spellStart"/>
      <w:r>
        <w:t>Wordpress</w:t>
      </w:r>
      <w:proofErr w:type="spellEnd"/>
      <w:r>
        <w:t xml:space="preserve"> plugin "</w:t>
      </w:r>
      <w:proofErr w:type="spellStart"/>
      <w:r>
        <w:t>GS_block_ie</w:t>
      </w:r>
      <w:proofErr w:type="spellEnd"/>
      <w:r>
        <w:t>"</w:t>
      </w:r>
    </w:p>
    <w:p w:rsidR="00BA0C94" w:rsidRDefault="00BA0C94" w:rsidP="00BA0C94">
      <w:pPr>
        <w:pStyle w:val="ListParagraph"/>
        <w:numPr>
          <w:ilvl w:val="1"/>
          <w:numId w:val="1"/>
        </w:numPr>
        <w:bidi w:val="0"/>
      </w:pPr>
      <w:r>
        <w:t xml:space="preserve">From: </w:t>
      </w:r>
      <w:r w:rsidR="00B55082" w:rsidRPr="00BA0C94">
        <w:t>${SVN_ROOT}/${SVN_TYPE}/</w:t>
      </w:r>
      <w:proofErr w:type="spellStart"/>
      <w:r w:rsidR="00B55082" w:rsidRPr="00BA0C94">
        <w:t>wordpress</w:t>
      </w:r>
      <w:proofErr w:type="spellEnd"/>
      <w:r w:rsidR="00B55082" w:rsidRPr="00BA0C94">
        <w:t>/</w:t>
      </w:r>
      <w:proofErr w:type="spellStart"/>
      <w:r w:rsidR="00B55082" w:rsidRPr="00BA0C94">
        <w:t>wp</w:t>
      </w:r>
      <w:proofErr w:type="spellEnd"/>
      <w:r w:rsidR="00B55082" w:rsidRPr="00BA0C94">
        <w:t>-conte</w:t>
      </w:r>
      <w:r w:rsidR="00B55082">
        <w:t>nt/plugins/</w:t>
      </w:r>
      <w:proofErr w:type="spellStart"/>
      <w:r w:rsidR="00B55082">
        <w:t>GS_block_ie</w:t>
      </w:r>
      <w:proofErr w:type="spellEnd"/>
    </w:p>
    <w:p w:rsidR="00B55082" w:rsidRDefault="00B55082" w:rsidP="00B55082">
      <w:pPr>
        <w:pStyle w:val="ListParagraph"/>
        <w:numPr>
          <w:ilvl w:val="1"/>
          <w:numId w:val="1"/>
        </w:numPr>
        <w:bidi w:val="0"/>
      </w:pPr>
      <w:r>
        <w:t xml:space="preserve">To: </w:t>
      </w:r>
      <w:r w:rsidRPr="00BA0C94">
        <w:t>${</w:t>
      </w:r>
      <w:r w:rsidR="009359D6">
        <w:t>WWW_DISTRIBUTION_DIR</w:t>
      </w:r>
      <w:r w:rsidRPr="00BA0C94">
        <w:t>}/</w:t>
      </w:r>
      <w:proofErr w:type="spellStart"/>
      <w:r w:rsidRPr="00BA0C94">
        <w:t>wp</w:t>
      </w:r>
      <w:proofErr w:type="spellEnd"/>
      <w:r w:rsidRPr="00BA0C94">
        <w:t>/</w:t>
      </w:r>
      <w:proofErr w:type="spellStart"/>
      <w:r w:rsidRPr="00BA0C94">
        <w:t>wp</w:t>
      </w:r>
      <w:proofErr w:type="spellEnd"/>
      <w:r w:rsidRPr="00BA0C94">
        <w:t>-content/plugins/</w:t>
      </w:r>
      <w:proofErr w:type="spellStart"/>
      <w:r>
        <w:t>GS_block_ie</w:t>
      </w:r>
      <w:proofErr w:type="spellEnd"/>
    </w:p>
    <w:p w:rsidR="0051662C" w:rsidRDefault="0051662C" w:rsidP="0051662C">
      <w:pPr>
        <w:pStyle w:val="ListParagraph"/>
        <w:numPr>
          <w:ilvl w:val="0"/>
          <w:numId w:val="1"/>
        </w:numPr>
        <w:bidi w:val="0"/>
      </w:pPr>
      <w:r>
        <w:t xml:space="preserve">SVN checkout </w:t>
      </w:r>
      <w:proofErr w:type="spellStart"/>
      <w:r>
        <w:t>Wordpress</w:t>
      </w:r>
      <w:proofErr w:type="spellEnd"/>
      <w:r>
        <w:t xml:space="preserve"> plugin "</w:t>
      </w:r>
      <w:proofErr w:type="spellStart"/>
      <w:r>
        <w:t>GS_ajax</w:t>
      </w:r>
      <w:proofErr w:type="spellEnd"/>
      <w:r>
        <w:t>"</w:t>
      </w:r>
    </w:p>
    <w:p w:rsidR="007E4CB4" w:rsidRDefault="007E4CB4" w:rsidP="007E4CB4">
      <w:pPr>
        <w:pStyle w:val="ListParagraph"/>
        <w:numPr>
          <w:ilvl w:val="1"/>
          <w:numId w:val="1"/>
        </w:numPr>
        <w:bidi w:val="0"/>
      </w:pPr>
      <w:r>
        <w:t xml:space="preserve">From: </w:t>
      </w:r>
      <w:r w:rsidRPr="00BA0C94">
        <w:t>${SVN_ROOT}/${SVN_TYPE}/</w:t>
      </w:r>
      <w:proofErr w:type="spellStart"/>
      <w:r w:rsidRPr="00BA0C94">
        <w:t>wordpress</w:t>
      </w:r>
      <w:proofErr w:type="spellEnd"/>
      <w:r w:rsidRPr="00BA0C94">
        <w:t>/</w:t>
      </w:r>
      <w:proofErr w:type="spellStart"/>
      <w:r w:rsidRPr="00BA0C94">
        <w:t>wp</w:t>
      </w:r>
      <w:proofErr w:type="spellEnd"/>
      <w:r w:rsidRPr="00BA0C94">
        <w:t>-conte</w:t>
      </w:r>
      <w:r>
        <w:t>nt/plugins/</w:t>
      </w:r>
      <w:proofErr w:type="spellStart"/>
      <w:r>
        <w:t>GS_ajax</w:t>
      </w:r>
      <w:proofErr w:type="spellEnd"/>
    </w:p>
    <w:p w:rsidR="007E4CB4" w:rsidRDefault="007E4CB4" w:rsidP="007E4CB4">
      <w:pPr>
        <w:pStyle w:val="ListParagraph"/>
        <w:numPr>
          <w:ilvl w:val="1"/>
          <w:numId w:val="1"/>
        </w:numPr>
        <w:bidi w:val="0"/>
      </w:pPr>
      <w:r>
        <w:t xml:space="preserve">To: </w:t>
      </w:r>
      <w:r w:rsidRPr="00BA0C94">
        <w:t>${</w:t>
      </w:r>
      <w:r w:rsidR="009359D6">
        <w:t>WWW_DISTRIBUTION_DIR</w:t>
      </w:r>
      <w:r w:rsidRPr="00BA0C94">
        <w:t>}/</w:t>
      </w:r>
      <w:proofErr w:type="spellStart"/>
      <w:r w:rsidRPr="00BA0C94">
        <w:t>wp</w:t>
      </w:r>
      <w:proofErr w:type="spellEnd"/>
      <w:r w:rsidRPr="00BA0C94">
        <w:t>/</w:t>
      </w:r>
      <w:proofErr w:type="spellStart"/>
      <w:r w:rsidRPr="00BA0C94">
        <w:t>wp</w:t>
      </w:r>
      <w:proofErr w:type="spellEnd"/>
      <w:r w:rsidRPr="00BA0C94">
        <w:t>-content/plugins/</w:t>
      </w:r>
      <w:proofErr w:type="spellStart"/>
      <w:r>
        <w:t>GS_ajax</w:t>
      </w:r>
      <w:proofErr w:type="spellEnd"/>
    </w:p>
    <w:p w:rsidR="0051662C" w:rsidRDefault="0051662C" w:rsidP="0051662C">
      <w:pPr>
        <w:pStyle w:val="ListParagraph"/>
        <w:numPr>
          <w:ilvl w:val="0"/>
          <w:numId w:val="1"/>
        </w:numPr>
        <w:bidi w:val="0"/>
      </w:pPr>
      <w:r>
        <w:t xml:space="preserve">SVN checkout </w:t>
      </w:r>
      <w:proofErr w:type="spellStart"/>
      <w:r>
        <w:t>Wordpress</w:t>
      </w:r>
      <w:proofErr w:type="spellEnd"/>
      <w:r>
        <w:t xml:space="preserve"> plugin "</w:t>
      </w:r>
      <w:proofErr w:type="spellStart"/>
      <w:r>
        <w:t>GS_DC_flash</w:t>
      </w:r>
      <w:proofErr w:type="spellEnd"/>
      <w:r>
        <w:t>"</w:t>
      </w:r>
    </w:p>
    <w:p w:rsidR="007E4CB4" w:rsidRDefault="007E4CB4" w:rsidP="00D033B0">
      <w:pPr>
        <w:pStyle w:val="ListParagraph"/>
        <w:numPr>
          <w:ilvl w:val="1"/>
          <w:numId w:val="1"/>
        </w:numPr>
        <w:bidi w:val="0"/>
      </w:pPr>
      <w:r>
        <w:t xml:space="preserve">From: </w:t>
      </w:r>
      <w:r w:rsidRPr="00BA0C94">
        <w:t>${SVN_ROOT}/${SVN_TYPE}/</w:t>
      </w:r>
      <w:proofErr w:type="spellStart"/>
      <w:r w:rsidRPr="00BA0C94">
        <w:t>wordpress</w:t>
      </w:r>
      <w:proofErr w:type="spellEnd"/>
      <w:r w:rsidRPr="00BA0C94">
        <w:t>/</w:t>
      </w:r>
      <w:proofErr w:type="spellStart"/>
      <w:r w:rsidRPr="00BA0C94">
        <w:t>wp</w:t>
      </w:r>
      <w:proofErr w:type="spellEnd"/>
      <w:r w:rsidRPr="00BA0C94">
        <w:t>-conte</w:t>
      </w:r>
      <w:r>
        <w:t>nt/plugins/</w:t>
      </w:r>
      <w:proofErr w:type="spellStart"/>
      <w:r w:rsidR="00D033B0">
        <w:t>GS_DC_flash</w:t>
      </w:r>
      <w:proofErr w:type="spellEnd"/>
    </w:p>
    <w:p w:rsidR="007E4CB4" w:rsidRDefault="007E4CB4" w:rsidP="00D77542">
      <w:pPr>
        <w:pStyle w:val="ListParagraph"/>
        <w:numPr>
          <w:ilvl w:val="1"/>
          <w:numId w:val="1"/>
        </w:numPr>
        <w:bidi w:val="0"/>
      </w:pPr>
      <w:r>
        <w:t xml:space="preserve">To: </w:t>
      </w:r>
      <w:r w:rsidRPr="00BA0C94">
        <w:t>${</w:t>
      </w:r>
      <w:r w:rsidR="009359D6">
        <w:t>WWW_DISTRIBUTION_DIR</w:t>
      </w:r>
      <w:r w:rsidRPr="00BA0C94">
        <w:t>}/</w:t>
      </w:r>
      <w:proofErr w:type="spellStart"/>
      <w:r w:rsidRPr="00BA0C94">
        <w:t>wp</w:t>
      </w:r>
      <w:proofErr w:type="spellEnd"/>
      <w:r w:rsidRPr="00BA0C94">
        <w:t>/</w:t>
      </w:r>
      <w:proofErr w:type="spellStart"/>
      <w:r w:rsidRPr="00BA0C94">
        <w:t>wp</w:t>
      </w:r>
      <w:proofErr w:type="spellEnd"/>
      <w:r w:rsidRPr="00BA0C94">
        <w:t>-content/plugins/</w:t>
      </w:r>
      <w:proofErr w:type="spellStart"/>
      <w:r w:rsidR="00D77542">
        <w:t>GS_DC_flash</w:t>
      </w:r>
      <w:proofErr w:type="spellEnd"/>
    </w:p>
    <w:p w:rsidR="00F029B4" w:rsidRDefault="00F029B4" w:rsidP="00F029B4">
      <w:pPr>
        <w:pStyle w:val="ListParagraph"/>
        <w:numPr>
          <w:ilvl w:val="0"/>
          <w:numId w:val="1"/>
        </w:numPr>
        <w:bidi w:val="0"/>
      </w:pPr>
      <w:r>
        <w:t xml:space="preserve">SVN checkout </w:t>
      </w:r>
      <w:proofErr w:type="spellStart"/>
      <w:r>
        <w:t>Wordpress</w:t>
      </w:r>
      <w:proofErr w:type="spellEnd"/>
      <w:r>
        <w:t xml:space="preserve"> plugin "</w:t>
      </w:r>
      <w:proofErr w:type="spellStart"/>
      <w:r>
        <w:t>wpml</w:t>
      </w:r>
      <w:proofErr w:type="spellEnd"/>
      <w:r>
        <w:t>"</w:t>
      </w:r>
    </w:p>
    <w:p w:rsidR="00E323F8" w:rsidRDefault="00E323F8" w:rsidP="009C6FBA">
      <w:pPr>
        <w:pStyle w:val="ListParagraph"/>
        <w:numPr>
          <w:ilvl w:val="1"/>
          <w:numId w:val="1"/>
        </w:numPr>
        <w:bidi w:val="0"/>
      </w:pPr>
      <w:r>
        <w:t xml:space="preserve">From: </w:t>
      </w:r>
      <w:r w:rsidRPr="00BA0C94">
        <w:t>${SVN_ROOT}/${SVN_TYPE}/wordpress/wp-conte</w:t>
      </w:r>
      <w:r>
        <w:t>nt/plugins/</w:t>
      </w:r>
      <w:r w:rsidR="00216B66" w:rsidRPr="00216B66">
        <w:t>sitepress-multilingual-cms</w:t>
      </w:r>
    </w:p>
    <w:p w:rsidR="00E323F8" w:rsidRDefault="00E323F8" w:rsidP="00216B66">
      <w:pPr>
        <w:pStyle w:val="ListParagraph"/>
        <w:numPr>
          <w:ilvl w:val="1"/>
          <w:numId w:val="1"/>
        </w:numPr>
        <w:bidi w:val="0"/>
      </w:pPr>
      <w:r>
        <w:t xml:space="preserve">To: </w:t>
      </w:r>
      <w:r w:rsidRPr="00BA0C94">
        <w:t>${</w:t>
      </w:r>
      <w:r w:rsidR="009359D6">
        <w:t>WWW_DISTRIBUTION_DIR</w:t>
      </w:r>
      <w:r w:rsidRPr="00BA0C94">
        <w:t>}/wp/wp-content/plugins/</w:t>
      </w:r>
      <w:r w:rsidR="00216B66" w:rsidRPr="00216B66">
        <w:t>sitepress-multilingual-cms</w:t>
      </w:r>
    </w:p>
    <w:p w:rsidR="00F029B4" w:rsidRDefault="00F029B4" w:rsidP="00F029B4">
      <w:pPr>
        <w:pStyle w:val="ListParagraph"/>
        <w:numPr>
          <w:ilvl w:val="0"/>
          <w:numId w:val="1"/>
        </w:numPr>
        <w:bidi w:val="0"/>
      </w:pPr>
      <w:r>
        <w:t xml:space="preserve">SVN checkout </w:t>
      </w:r>
      <w:proofErr w:type="spellStart"/>
      <w:r>
        <w:t>Wordpress</w:t>
      </w:r>
      <w:proofErr w:type="spellEnd"/>
      <w:r>
        <w:t xml:space="preserve"> plugin "w3 total cache"</w:t>
      </w:r>
    </w:p>
    <w:p w:rsidR="009C6FBA" w:rsidRDefault="00216B66" w:rsidP="009C6FBA">
      <w:pPr>
        <w:pStyle w:val="ListParagraph"/>
        <w:numPr>
          <w:ilvl w:val="1"/>
          <w:numId w:val="1"/>
        </w:numPr>
        <w:bidi w:val="0"/>
      </w:pPr>
      <w:r>
        <w:t xml:space="preserve">From: </w:t>
      </w:r>
      <w:r w:rsidRPr="00BA0C94">
        <w:t>${SVN_ROOT}/${SVN_TYPE}/wordpress/wp-conte</w:t>
      </w:r>
      <w:r>
        <w:t>nt/plugins/</w:t>
      </w:r>
      <w:r w:rsidR="009C6FBA" w:rsidRPr="009C6FBA">
        <w:t>w3-total-cache</w:t>
      </w:r>
    </w:p>
    <w:p w:rsidR="00216B66" w:rsidRDefault="00216B66" w:rsidP="009C6FBA">
      <w:pPr>
        <w:pStyle w:val="ListParagraph"/>
        <w:numPr>
          <w:ilvl w:val="1"/>
          <w:numId w:val="1"/>
        </w:numPr>
        <w:bidi w:val="0"/>
      </w:pPr>
      <w:r>
        <w:lastRenderedPageBreak/>
        <w:t xml:space="preserve">To: </w:t>
      </w:r>
      <w:r w:rsidRPr="00BA0C94">
        <w:t>${</w:t>
      </w:r>
      <w:r w:rsidR="009359D6">
        <w:t>WWW_DISTRIBUTION_DIR</w:t>
      </w:r>
      <w:r w:rsidRPr="00BA0C94">
        <w:t>}/</w:t>
      </w:r>
      <w:proofErr w:type="spellStart"/>
      <w:r w:rsidRPr="00BA0C94">
        <w:t>wp</w:t>
      </w:r>
      <w:proofErr w:type="spellEnd"/>
      <w:r w:rsidRPr="00BA0C94">
        <w:t>/</w:t>
      </w:r>
      <w:proofErr w:type="spellStart"/>
      <w:r w:rsidRPr="00BA0C94">
        <w:t>wp</w:t>
      </w:r>
      <w:proofErr w:type="spellEnd"/>
      <w:r w:rsidRPr="00BA0C94">
        <w:t>-content/plugins/</w:t>
      </w:r>
      <w:r w:rsidR="009C6FBA" w:rsidRPr="009C6FBA">
        <w:t>w3-total-cache</w:t>
      </w:r>
    </w:p>
    <w:p w:rsidR="00C616B1" w:rsidRDefault="00C616B1" w:rsidP="00C616B1">
      <w:pPr>
        <w:pStyle w:val="ListParagraph"/>
        <w:numPr>
          <w:ilvl w:val="1"/>
          <w:numId w:val="1"/>
        </w:numPr>
        <w:bidi w:val="0"/>
      </w:pPr>
      <w:r>
        <w:t xml:space="preserve">Copy all files from  </w:t>
      </w:r>
      <w:r w:rsidRPr="00BA0C94">
        <w:t>${</w:t>
      </w:r>
      <w:r w:rsidR="009359D6">
        <w:t>WWW_DISTRIBUTION_DIR</w:t>
      </w:r>
      <w:r w:rsidRPr="00BA0C94">
        <w:t>}/wp/wp-content/plugins/</w:t>
      </w:r>
      <w:r w:rsidRPr="009C6FBA">
        <w:t>w3-total-cache</w:t>
      </w:r>
      <w:r>
        <w:t>/</w:t>
      </w:r>
      <w:r w:rsidRPr="00C616B1">
        <w:t>installation_files</w:t>
      </w:r>
      <w:r>
        <w:t xml:space="preserve"> into </w:t>
      </w:r>
      <w:r w:rsidRPr="00BA0C94">
        <w:t>${</w:t>
      </w:r>
      <w:r w:rsidR="009359D6">
        <w:t>WWW_DISTRIBUTION_DIR</w:t>
      </w:r>
      <w:r w:rsidRPr="00BA0C94">
        <w:t>}/</w:t>
      </w:r>
      <w:proofErr w:type="spellStart"/>
      <w:r w:rsidRPr="00BA0C94">
        <w:t>wp</w:t>
      </w:r>
      <w:proofErr w:type="spellEnd"/>
      <w:r w:rsidRPr="00BA0C94">
        <w:t>/</w:t>
      </w:r>
      <w:proofErr w:type="spellStart"/>
      <w:r w:rsidRPr="00BA0C94">
        <w:t>wp</w:t>
      </w:r>
      <w:proofErr w:type="spellEnd"/>
      <w:r w:rsidRPr="00BA0C94">
        <w:t>-content</w:t>
      </w:r>
    </w:p>
    <w:p w:rsidR="0051662C" w:rsidRDefault="00F029B4" w:rsidP="00F029B4">
      <w:pPr>
        <w:pStyle w:val="ListParagraph"/>
        <w:numPr>
          <w:ilvl w:val="0"/>
          <w:numId w:val="1"/>
        </w:numPr>
        <w:bidi w:val="0"/>
      </w:pPr>
      <w:r>
        <w:t xml:space="preserve">Import </w:t>
      </w:r>
      <w:proofErr w:type="spellStart"/>
      <w:r>
        <w:t>reset.sql</w:t>
      </w:r>
      <w:proofErr w:type="spellEnd"/>
      <w:r>
        <w:t xml:space="preserve"> into DB</w:t>
      </w:r>
    </w:p>
    <w:p w:rsidR="00A930F6" w:rsidRDefault="00A930F6" w:rsidP="00A930F6">
      <w:pPr>
        <w:pStyle w:val="ListParagraph"/>
        <w:numPr>
          <w:ilvl w:val="1"/>
          <w:numId w:val="1"/>
        </w:numPr>
        <w:bidi w:val="0"/>
      </w:pPr>
      <w:r>
        <w:t xml:space="preserve">From: </w:t>
      </w:r>
      <w:r w:rsidRPr="00BA0C94">
        <w:t>${</w:t>
      </w:r>
      <w:r w:rsidR="009359D6">
        <w:t>WWW_DISTRIBUTION_DIR</w:t>
      </w:r>
      <w:r w:rsidRPr="00BA0C94">
        <w:t>}/wp/wp-content/plugins/GS_core</w:t>
      </w:r>
      <w:r>
        <w:t>/db/reset.sql</w:t>
      </w:r>
    </w:p>
    <w:p w:rsidR="00F029B4" w:rsidRDefault="00F029B4" w:rsidP="00F029B4">
      <w:pPr>
        <w:pStyle w:val="ListParagraph"/>
        <w:numPr>
          <w:ilvl w:val="0"/>
          <w:numId w:val="1"/>
        </w:numPr>
        <w:bidi w:val="0"/>
      </w:pPr>
      <w:r>
        <w:t xml:space="preserve">Import </w:t>
      </w:r>
      <w:proofErr w:type="spellStart"/>
      <w:r>
        <w:t>content.sql</w:t>
      </w:r>
      <w:proofErr w:type="spellEnd"/>
      <w:r>
        <w:t xml:space="preserve"> into DB</w:t>
      </w:r>
    </w:p>
    <w:p w:rsidR="00B02FBC" w:rsidRDefault="00B02FBC" w:rsidP="00B02FBC">
      <w:pPr>
        <w:pStyle w:val="ListParagraph"/>
        <w:numPr>
          <w:ilvl w:val="1"/>
          <w:numId w:val="1"/>
        </w:numPr>
        <w:bidi w:val="0"/>
      </w:pPr>
      <w:r>
        <w:t xml:space="preserve">From: </w:t>
      </w:r>
      <w:r w:rsidRPr="00BA0C94">
        <w:t>${</w:t>
      </w:r>
      <w:r w:rsidR="009359D6">
        <w:t>WWW_DISTRIBUTION_DIR</w:t>
      </w:r>
      <w:r w:rsidRPr="00BA0C94">
        <w:t>}/wp/wp-content/plugins/GS_core</w:t>
      </w:r>
      <w:r>
        <w:t>/db/content.sql</w:t>
      </w:r>
    </w:p>
    <w:p w:rsidR="00F029B4" w:rsidRDefault="00F029B4" w:rsidP="00F029B4">
      <w:pPr>
        <w:pStyle w:val="ListParagraph"/>
        <w:numPr>
          <w:ilvl w:val="0"/>
          <w:numId w:val="1"/>
        </w:numPr>
        <w:bidi w:val="0"/>
      </w:pPr>
      <w:r>
        <w:t>Import CSV's into DB</w:t>
      </w:r>
    </w:p>
    <w:p w:rsidR="005E7FE0" w:rsidRDefault="005E7FE0" w:rsidP="005E7FE0">
      <w:pPr>
        <w:pStyle w:val="ListParagraph"/>
        <w:numPr>
          <w:ilvl w:val="1"/>
          <w:numId w:val="1"/>
        </w:numPr>
        <w:bidi w:val="0"/>
      </w:pPr>
      <w:r>
        <w:t xml:space="preserve">From: </w:t>
      </w:r>
      <w:r w:rsidRPr="00BA0C94">
        <w:t>${</w:t>
      </w:r>
      <w:r w:rsidR="009359D6">
        <w:t>WWW_DISTRIBUTION_DIR</w:t>
      </w:r>
      <w:r w:rsidRPr="00BA0C94">
        <w:t>}/</w:t>
      </w:r>
      <w:proofErr w:type="spellStart"/>
      <w:r w:rsidRPr="00BA0C94">
        <w:t>wp</w:t>
      </w:r>
      <w:proofErr w:type="spellEnd"/>
      <w:r w:rsidRPr="00BA0C94">
        <w:t>/</w:t>
      </w:r>
      <w:proofErr w:type="spellStart"/>
      <w:r w:rsidRPr="00BA0C94">
        <w:t>wp</w:t>
      </w:r>
      <w:proofErr w:type="spellEnd"/>
      <w:r w:rsidRPr="00BA0C94">
        <w:t>-content/plugins/</w:t>
      </w:r>
      <w:proofErr w:type="spellStart"/>
      <w:r w:rsidRPr="00BA0C94">
        <w:t>GS_core</w:t>
      </w:r>
      <w:proofErr w:type="spellEnd"/>
      <w:r>
        <w:t>/</w:t>
      </w:r>
      <w:proofErr w:type="spellStart"/>
      <w:r>
        <w:t>db</w:t>
      </w:r>
      <w:proofErr w:type="spellEnd"/>
      <w:r>
        <w:t>/*.</w:t>
      </w:r>
      <w:proofErr w:type="spellStart"/>
      <w:r>
        <w:t>csv</w:t>
      </w:r>
      <w:proofErr w:type="spellEnd"/>
    </w:p>
    <w:p w:rsidR="00227B1D" w:rsidRDefault="00227B1D" w:rsidP="00227B1D">
      <w:pPr>
        <w:pStyle w:val="ListParagraph"/>
        <w:numPr>
          <w:ilvl w:val="0"/>
          <w:numId w:val="1"/>
        </w:numPr>
        <w:bidi w:val="0"/>
      </w:pPr>
      <w:r>
        <w:t>Parse _</w:t>
      </w:r>
      <w:proofErr w:type="spellStart"/>
      <w:r>
        <w:t>GS_config.php</w:t>
      </w:r>
      <w:proofErr w:type="spellEnd"/>
    </w:p>
    <w:p w:rsidR="00227B1D" w:rsidRDefault="00227B1D" w:rsidP="00227B1D">
      <w:pPr>
        <w:pStyle w:val="ListParagraph"/>
        <w:numPr>
          <w:ilvl w:val="1"/>
          <w:numId w:val="1"/>
        </w:numPr>
        <w:bidi w:val="0"/>
      </w:pPr>
      <w:r>
        <w:t xml:space="preserve">From: </w:t>
      </w:r>
      <w:r w:rsidRPr="00BA0C94">
        <w:t>${</w:t>
      </w:r>
      <w:r w:rsidR="009359D6">
        <w:t>WWW_DISTRIBUTION_DIR</w:t>
      </w:r>
      <w:r w:rsidRPr="00BA0C94">
        <w:t>}/wp/wp-content/plugins/GS_core</w:t>
      </w:r>
      <w:r>
        <w:t>/_GS_config.php</w:t>
      </w:r>
    </w:p>
    <w:p w:rsidR="008937A9" w:rsidRDefault="008937A9" w:rsidP="008937A9">
      <w:pPr>
        <w:pStyle w:val="ListParagraph"/>
        <w:numPr>
          <w:ilvl w:val="0"/>
          <w:numId w:val="1"/>
        </w:numPr>
        <w:bidi w:val="0"/>
      </w:pPr>
      <w:r>
        <w:t>Create apache virtual host</w:t>
      </w:r>
    </w:p>
    <w:p w:rsidR="003A0E32" w:rsidRDefault="003A0E32" w:rsidP="003A0E32">
      <w:pPr>
        <w:pStyle w:val="ListParagraph"/>
        <w:numPr>
          <w:ilvl w:val="1"/>
          <w:numId w:val="1"/>
        </w:numPr>
        <w:bidi w:val="0"/>
      </w:pPr>
      <w:r>
        <w:t>Should be according to routing requirements</w:t>
      </w:r>
    </w:p>
    <w:p w:rsidR="00227B1D" w:rsidRDefault="00227B1D" w:rsidP="00227B1D">
      <w:pPr>
        <w:pStyle w:val="ListParagraph"/>
        <w:numPr>
          <w:ilvl w:val="1"/>
          <w:numId w:val="1"/>
        </w:numPr>
        <w:bidi w:val="0"/>
      </w:pPr>
      <w:r>
        <w:t xml:space="preserve">Should have a </w:t>
      </w:r>
      <w:r w:rsidRPr="00227B1D">
        <w:t>SYSTEM_ENVIRONMENT</w:t>
      </w:r>
      <w:r>
        <w:t xml:space="preserve"> variable set to </w:t>
      </w:r>
      <w:proofErr w:type="spellStart"/>
      <w:r>
        <w:t>dev</w:t>
      </w:r>
      <w:proofErr w:type="spellEnd"/>
      <w:r>
        <w:t>/</w:t>
      </w:r>
      <w:proofErr w:type="spellStart"/>
      <w:r>
        <w:t>qa</w:t>
      </w:r>
      <w:proofErr w:type="spellEnd"/>
      <w:r>
        <w:t>/stage/prod accordingly</w:t>
      </w:r>
    </w:p>
    <w:p w:rsidR="00250CFC" w:rsidRDefault="00250CFC" w:rsidP="00250CFC">
      <w:pPr>
        <w:pStyle w:val="ListParagraph"/>
        <w:numPr>
          <w:ilvl w:val="0"/>
          <w:numId w:val="1"/>
        </w:numPr>
        <w:bidi w:val="0"/>
      </w:pPr>
      <w:r>
        <w:t xml:space="preserve">Reset </w:t>
      </w:r>
      <w:proofErr w:type="spellStart"/>
      <w:r>
        <w:t>memcache</w:t>
      </w:r>
      <w:proofErr w:type="spellEnd"/>
    </w:p>
    <w:p w:rsidR="00250CFC" w:rsidRDefault="00250CFC" w:rsidP="00250CFC">
      <w:pPr>
        <w:pStyle w:val="ListParagraph"/>
        <w:bidi w:val="0"/>
      </w:pPr>
    </w:p>
    <w:p w:rsidR="00C6193B" w:rsidRDefault="00C6193B" w:rsidP="00C6193B">
      <w:pPr>
        <w:pStyle w:val="Heading4"/>
        <w:bidi w:val="0"/>
      </w:pPr>
      <w:r>
        <w:t>Back office</w:t>
      </w:r>
    </w:p>
    <w:p w:rsidR="00BD4323" w:rsidRDefault="00BD4323" w:rsidP="00BD4323">
      <w:pPr>
        <w:pStyle w:val="ListParagraph"/>
        <w:numPr>
          <w:ilvl w:val="0"/>
          <w:numId w:val="12"/>
        </w:numPr>
        <w:bidi w:val="0"/>
      </w:pPr>
      <w:r>
        <w:t>Install if required</w:t>
      </w:r>
    </w:p>
    <w:p w:rsidR="00BD4323" w:rsidRDefault="00BD4323" w:rsidP="00BD4323">
      <w:pPr>
        <w:pStyle w:val="ListParagraph"/>
        <w:numPr>
          <w:ilvl w:val="1"/>
          <w:numId w:val="12"/>
        </w:numPr>
        <w:bidi w:val="0"/>
      </w:pPr>
      <w:r>
        <w:t>Apache</w:t>
      </w:r>
    </w:p>
    <w:p w:rsidR="00BD4323" w:rsidRDefault="00BD4323" w:rsidP="00BD4323">
      <w:pPr>
        <w:pStyle w:val="ListParagraph"/>
        <w:numPr>
          <w:ilvl w:val="1"/>
          <w:numId w:val="12"/>
        </w:numPr>
        <w:bidi w:val="0"/>
      </w:pPr>
      <w:proofErr w:type="spellStart"/>
      <w:r>
        <w:t>Memcache</w:t>
      </w:r>
      <w:proofErr w:type="spellEnd"/>
    </w:p>
    <w:p w:rsidR="00BD4323" w:rsidRDefault="00BD4323" w:rsidP="00BD4323">
      <w:pPr>
        <w:pStyle w:val="ListParagraph"/>
        <w:numPr>
          <w:ilvl w:val="1"/>
          <w:numId w:val="12"/>
        </w:numPr>
        <w:bidi w:val="0"/>
      </w:pPr>
      <w:proofErr w:type="spellStart"/>
      <w:r>
        <w:t>Mysql</w:t>
      </w:r>
      <w:proofErr w:type="spellEnd"/>
    </w:p>
    <w:p w:rsidR="00BD4323" w:rsidRDefault="00BD4323" w:rsidP="00BD4323">
      <w:pPr>
        <w:pStyle w:val="ListParagraph"/>
        <w:numPr>
          <w:ilvl w:val="0"/>
          <w:numId w:val="12"/>
        </w:numPr>
        <w:bidi w:val="0"/>
      </w:pPr>
      <w:r>
        <w:t>Create DB</w:t>
      </w:r>
    </w:p>
    <w:p w:rsidR="00BD4323" w:rsidRDefault="00BD4323" w:rsidP="00BD4323">
      <w:pPr>
        <w:pStyle w:val="ListParagraph"/>
        <w:numPr>
          <w:ilvl w:val="1"/>
          <w:numId w:val="12"/>
        </w:numPr>
        <w:bidi w:val="0"/>
      </w:pPr>
      <w:r>
        <w:t xml:space="preserve">Name should be informative, consisting of distribution name and the relevant component type </w:t>
      </w:r>
      <w:proofErr w:type="spellStart"/>
      <w:r>
        <w:t>e.g</w:t>
      </w:r>
      <w:proofErr w:type="spellEnd"/>
      <w:r>
        <w:t xml:space="preserve"> </w:t>
      </w:r>
      <w:proofErr w:type="spellStart"/>
      <w:r>
        <w:t>wp</w:t>
      </w:r>
      <w:proofErr w:type="spellEnd"/>
      <w:r>
        <w:t>\</w:t>
      </w:r>
      <w:proofErr w:type="spellStart"/>
      <w:r>
        <w:t>bo</w:t>
      </w:r>
      <w:proofErr w:type="spellEnd"/>
      <w:r>
        <w:t>\</w:t>
      </w:r>
      <w:proofErr w:type="spellStart"/>
      <w:r>
        <w:t>gs</w:t>
      </w:r>
      <w:proofErr w:type="spellEnd"/>
      <w:r>
        <w:t>\wallet</w:t>
      </w:r>
    </w:p>
    <w:p w:rsidR="004D5B02" w:rsidRDefault="004D5B02" w:rsidP="004D5B02">
      <w:pPr>
        <w:pStyle w:val="ListParagraph"/>
        <w:numPr>
          <w:ilvl w:val="0"/>
          <w:numId w:val="12"/>
        </w:numPr>
        <w:bidi w:val="0"/>
      </w:pPr>
      <w:r>
        <w:t xml:space="preserve">Get </w:t>
      </w:r>
      <w:proofErr w:type="spellStart"/>
      <w:r>
        <w:t>Yii</w:t>
      </w:r>
      <w:proofErr w:type="spellEnd"/>
    </w:p>
    <w:p w:rsidR="004D5B02" w:rsidRDefault="004D5B02" w:rsidP="004D5B02">
      <w:pPr>
        <w:pStyle w:val="ListParagraph"/>
        <w:numPr>
          <w:ilvl w:val="1"/>
          <w:numId w:val="12"/>
        </w:numPr>
        <w:bidi w:val="0"/>
      </w:pPr>
      <w:r>
        <w:t>To: ${WWW_DISTRIBUTION_DIR}/</w:t>
      </w:r>
      <w:proofErr w:type="spellStart"/>
      <w:r>
        <w:t>yii</w:t>
      </w:r>
      <w:proofErr w:type="spellEnd"/>
    </w:p>
    <w:p w:rsidR="00BD4323" w:rsidRDefault="00BD4323" w:rsidP="004D5B02">
      <w:pPr>
        <w:pStyle w:val="ListParagraph"/>
        <w:numPr>
          <w:ilvl w:val="0"/>
          <w:numId w:val="12"/>
        </w:numPr>
        <w:bidi w:val="0"/>
      </w:pPr>
      <w:r>
        <w:t>SVN checkout the BO</w:t>
      </w:r>
    </w:p>
    <w:p w:rsidR="00BD4323" w:rsidRDefault="00BD4323" w:rsidP="00BD4323">
      <w:pPr>
        <w:pStyle w:val="ListParagraph"/>
        <w:numPr>
          <w:ilvl w:val="1"/>
          <w:numId w:val="12"/>
        </w:numPr>
        <w:bidi w:val="0"/>
      </w:pPr>
      <w:r>
        <w:t>From:  ${SVN_ROOT}/${SVN_TYPE}/</w:t>
      </w:r>
      <w:proofErr w:type="spellStart"/>
      <w:r>
        <w:t>backoffice</w:t>
      </w:r>
      <w:proofErr w:type="spellEnd"/>
      <w:r>
        <w:t>/</w:t>
      </w:r>
    </w:p>
    <w:p w:rsidR="00BD4323" w:rsidRDefault="00BD4323" w:rsidP="00E238F7">
      <w:pPr>
        <w:pStyle w:val="ListParagraph"/>
        <w:numPr>
          <w:ilvl w:val="1"/>
          <w:numId w:val="12"/>
        </w:numPr>
        <w:bidi w:val="0"/>
      </w:pPr>
      <w:r>
        <w:t>To: ${</w:t>
      </w:r>
      <w:r w:rsidR="009359D6">
        <w:t>WWW_DISTRIBUTION_DIR</w:t>
      </w:r>
      <w:r>
        <w:t>}/</w:t>
      </w:r>
      <w:proofErr w:type="spellStart"/>
      <w:r w:rsidR="00E238F7">
        <w:t>bo</w:t>
      </w:r>
      <w:proofErr w:type="spellEnd"/>
    </w:p>
    <w:p w:rsidR="00BD4323" w:rsidRDefault="00BD4323" w:rsidP="00BD4323">
      <w:pPr>
        <w:pStyle w:val="ListParagraph"/>
        <w:numPr>
          <w:ilvl w:val="1"/>
          <w:numId w:val="12"/>
        </w:numPr>
        <w:bidi w:val="0"/>
      </w:pPr>
      <w:r>
        <w:t>Copy all files from  ${</w:t>
      </w:r>
      <w:r w:rsidR="009359D6">
        <w:t>WWW_DISTRIBUTION_DIR</w:t>
      </w:r>
      <w:r w:rsidR="001300AF">
        <w:t xml:space="preserve">}/ </w:t>
      </w:r>
      <w:proofErr w:type="spellStart"/>
      <w:r>
        <w:t>bo</w:t>
      </w:r>
      <w:proofErr w:type="spellEnd"/>
      <w:r>
        <w:t>/protected/</w:t>
      </w:r>
      <w:proofErr w:type="spellStart"/>
      <w:r>
        <w:t>config</w:t>
      </w:r>
      <w:proofErr w:type="spellEnd"/>
      <w:r>
        <w:t>/${BRAND_NAME}/files into ${</w:t>
      </w:r>
      <w:r w:rsidR="009359D6">
        <w:t>WWW_DISTRIBUTION_DIR</w:t>
      </w:r>
      <w:r>
        <w:t>}/</w:t>
      </w:r>
      <w:r w:rsidR="00E238F7" w:rsidRPr="00E238F7">
        <w:t xml:space="preserve"> </w:t>
      </w:r>
      <w:proofErr w:type="spellStart"/>
      <w:r>
        <w:t>bo</w:t>
      </w:r>
      <w:proofErr w:type="spellEnd"/>
      <w:r>
        <w:t>/protected/</w:t>
      </w:r>
      <w:proofErr w:type="spellStart"/>
      <w:r>
        <w:t>config</w:t>
      </w:r>
      <w:proofErr w:type="spellEnd"/>
      <w:r>
        <w:t>/</w:t>
      </w:r>
    </w:p>
    <w:p w:rsidR="00BD4323" w:rsidRDefault="00BD4323" w:rsidP="00BD4323">
      <w:pPr>
        <w:pStyle w:val="ListParagraph"/>
        <w:numPr>
          <w:ilvl w:val="0"/>
          <w:numId w:val="12"/>
        </w:numPr>
        <w:bidi w:val="0"/>
      </w:pPr>
      <w:r>
        <w:t>Parse main. ${</w:t>
      </w:r>
      <w:proofErr w:type="spellStart"/>
      <w:r>
        <w:t>env</w:t>
      </w:r>
      <w:proofErr w:type="spellEnd"/>
      <w:r>
        <w:t>}.</w:t>
      </w:r>
      <w:proofErr w:type="spellStart"/>
      <w:r>
        <w:t>conf</w:t>
      </w:r>
      <w:proofErr w:type="spellEnd"/>
    </w:p>
    <w:p w:rsidR="00BD4323" w:rsidRDefault="00F06D0B" w:rsidP="00686D75">
      <w:pPr>
        <w:pStyle w:val="ListParagraph"/>
        <w:numPr>
          <w:ilvl w:val="1"/>
          <w:numId w:val="12"/>
        </w:numPr>
        <w:bidi w:val="0"/>
      </w:pPr>
      <w:r>
        <w:t>From:</w:t>
      </w:r>
      <w:r w:rsidR="00686D75">
        <w:t xml:space="preserve"> ${WWW_DISTRIBUTION_DIR}/</w:t>
      </w:r>
      <w:r w:rsidR="00686D75" w:rsidRPr="00E238F7">
        <w:t xml:space="preserve"> </w:t>
      </w:r>
      <w:proofErr w:type="spellStart"/>
      <w:r w:rsidR="00686D75">
        <w:t>bo</w:t>
      </w:r>
      <w:proofErr w:type="spellEnd"/>
      <w:r w:rsidR="00686D75">
        <w:t>/protected/</w:t>
      </w:r>
      <w:proofErr w:type="spellStart"/>
      <w:r w:rsidR="00686D75">
        <w:t>config</w:t>
      </w:r>
      <w:proofErr w:type="spellEnd"/>
      <w:r w:rsidR="00686D75">
        <w:t>/main. ${</w:t>
      </w:r>
      <w:proofErr w:type="spellStart"/>
      <w:r w:rsidR="00686D75">
        <w:t>env</w:t>
      </w:r>
      <w:proofErr w:type="spellEnd"/>
      <w:r w:rsidR="00686D75">
        <w:t>}.</w:t>
      </w:r>
      <w:proofErr w:type="spellStart"/>
      <w:r w:rsidR="00686D75">
        <w:t>conf</w:t>
      </w:r>
      <w:proofErr w:type="spellEnd"/>
    </w:p>
    <w:p w:rsidR="00431457" w:rsidRDefault="00431457" w:rsidP="00431457">
      <w:pPr>
        <w:pStyle w:val="ListParagraph"/>
        <w:numPr>
          <w:ilvl w:val="0"/>
          <w:numId w:val="12"/>
        </w:numPr>
        <w:bidi w:val="0"/>
        <w:rPr>
          <w:ins w:id="7" w:author="Gilad Ventura" w:date="2013-02-03T17:40:00Z"/>
        </w:rPr>
        <w:pPrChange w:id="8" w:author="Gilad Ventura" w:date="2013-02-03T17:40:00Z">
          <w:pPr>
            <w:pStyle w:val="ListParagraph"/>
            <w:numPr>
              <w:numId w:val="12"/>
            </w:numPr>
            <w:bidi w:val="0"/>
            <w:ind w:hanging="360"/>
          </w:pPr>
        </w:pPrChange>
      </w:pPr>
      <w:ins w:id="9" w:author="Gilad Ventura" w:date="2013-02-03T17:40:00Z">
        <w:r>
          <w:t>Import base and upgrade</w:t>
        </w:r>
        <w:r>
          <w:t xml:space="preserve"> </w:t>
        </w:r>
        <w:proofErr w:type="spellStart"/>
        <w:r>
          <w:t>sql</w:t>
        </w:r>
        <w:proofErr w:type="spellEnd"/>
        <w:r>
          <w:t xml:space="preserve"> into DB</w:t>
        </w:r>
      </w:ins>
    </w:p>
    <w:p w:rsidR="00431457" w:rsidRDefault="00431457" w:rsidP="00431457">
      <w:pPr>
        <w:pStyle w:val="ListParagraph"/>
        <w:numPr>
          <w:ilvl w:val="1"/>
          <w:numId w:val="12"/>
        </w:numPr>
        <w:bidi w:val="0"/>
        <w:rPr>
          <w:ins w:id="10" w:author="Gilad Ventura" w:date="2013-02-03T17:40:00Z"/>
        </w:rPr>
      </w:pPr>
      <w:ins w:id="11" w:author="Gilad Ventura" w:date="2013-02-03T17:40:00Z">
        <w:r>
          <w:t>As in "Database versioning" section</w:t>
        </w:r>
      </w:ins>
    </w:p>
    <w:p w:rsidR="00431457" w:rsidRDefault="00431457" w:rsidP="00431457">
      <w:pPr>
        <w:pStyle w:val="ListParagraph"/>
        <w:numPr>
          <w:ilvl w:val="1"/>
          <w:numId w:val="12"/>
        </w:numPr>
        <w:bidi w:val="0"/>
        <w:rPr>
          <w:ins w:id="12" w:author="Gilad Ventura" w:date="2013-02-03T17:40:00Z"/>
        </w:rPr>
      </w:pPr>
      <w:ins w:id="13" w:author="Gilad Ventura" w:date="2013-02-03T17:40:00Z">
        <w:r>
          <w:t>Upgrade from: ${WWW_DISTRIBUTION_DIR}/</w:t>
        </w:r>
        <w:proofErr w:type="spellStart"/>
        <w:r>
          <w:t>bo</w:t>
        </w:r>
        <w:proofErr w:type="spellEnd"/>
        <w:r>
          <w:t>/DB/${BRAND_NAME}/upgrade/</w:t>
        </w:r>
        <w:proofErr w:type="spellStart"/>
        <w:r>
          <w:t>up%d.sql</w:t>
        </w:r>
        <w:proofErr w:type="spellEnd"/>
      </w:ins>
    </w:p>
    <w:p w:rsidR="00431457" w:rsidRDefault="00431457" w:rsidP="00431457">
      <w:pPr>
        <w:pStyle w:val="ListParagraph"/>
        <w:numPr>
          <w:ilvl w:val="1"/>
          <w:numId w:val="12"/>
        </w:numPr>
        <w:bidi w:val="0"/>
        <w:rPr>
          <w:ins w:id="14" w:author="Gilad Ventura" w:date="2013-02-03T17:41:00Z"/>
        </w:rPr>
        <w:pPrChange w:id="15" w:author="Gilad Ventura" w:date="2013-02-03T17:41:00Z">
          <w:pPr>
            <w:pStyle w:val="ListParagraph"/>
            <w:numPr>
              <w:numId w:val="12"/>
            </w:numPr>
            <w:bidi w:val="0"/>
            <w:ind w:hanging="360"/>
          </w:pPr>
        </w:pPrChange>
      </w:pPr>
      <w:ins w:id="16" w:author="Gilad Ventura" w:date="2013-02-03T17:41:00Z">
        <w:r>
          <w:t>Base</w:t>
        </w:r>
      </w:ins>
      <w:ins w:id="17" w:author="Gilad Ventura" w:date="2013-02-03T17:40:00Z">
        <w:r>
          <w:t xml:space="preserve"> from: </w:t>
        </w:r>
      </w:ins>
      <w:ins w:id="18" w:author="Gilad Ventura" w:date="2013-02-03T17:41:00Z">
        <w:r>
          <w:t>${WWW_DISTRIBUTION_DIR}/</w:t>
        </w:r>
        <w:proofErr w:type="spellStart"/>
        <w:r>
          <w:t>bo</w:t>
        </w:r>
        <w:proofErr w:type="spellEnd"/>
        <w:r>
          <w:t>/DB/${BRAND_NAME}/base</w:t>
        </w:r>
        <w:r>
          <w:t xml:space="preserve"> </w:t>
        </w:r>
      </w:ins>
    </w:p>
    <w:p w:rsidR="00BD4323" w:rsidDel="00431457" w:rsidRDefault="00BD4323" w:rsidP="00431457">
      <w:pPr>
        <w:pStyle w:val="ListParagraph"/>
        <w:numPr>
          <w:ilvl w:val="0"/>
          <w:numId w:val="12"/>
        </w:numPr>
        <w:bidi w:val="0"/>
        <w:rPr>
          <w:del w:id="19" w:author="Gilad Ventura" w:date="2013-02-03T17:41:00Z"/>
        </w:rPr>
        <w:pPrChange w:id="20" w:author="Gilad Ventura" w:date="2013-02-03T17:41:00Z">
          <w:pPr>
            <w:pStyle w:val="ListParagraph"/>
            <w:numPr>
              <w:numId w:val="12"/>
            </w:numPr>
            <w:bidi w:val="0"/>
            <w:ind w:hanging="360"/>
          </w:pPr>
        </w:pPrChange>
      </w:pPr>
      <w:del w:id="21" w:author="Gilad Ventura" w:date="2013-02-03T17:41:00Z">
        <w:r w:rsidDel="00431457">
          <w:delText xml:space="preserve">Import </w:delText>
        </w:r>
        <w:r w:rsidR="00E45D10" w:rsidDel="00431457">
          <w:delText>base</w:delText>
        </w:r>
        <w:r w:rsidDel="00431457">
          <w:delText>.sql into DB</w:delText>
        </w:r>
      </w:del>
    </w:p>
    <w:p w:rsidR="00BD4323" w:rsidDel="00431457" w:rsidRDefault="00BD4323" w:rsidP="00E45D10">
      <w:pPr>
        <w:pStyle w:val="ListParagraph"/>
        <w:numPr>
          <w:ilvl w:val="1"/>
          <w:numId w:val="12"/>
        </w:numPr>
        <w:bidi w:val="0"/>
        <w:rPr>
          <w:del w:id="22" w:author="Gilad Ventura" w:date="2013-02-03T17:41:00Z"/>
        </w:rPr>
      </w:pPr>
      <w:del w:id="23" w:author="Gilad Ventura" w:date="2013-02-03T17:41:00Z">
        <w:r w:rsidDel="00431457">
          <w:delText>From: ${</w:delText>
        </w:r>
        <w:r w:rsidR="009359D6" w:rsidDel="00431457">
          <w:delText>WWW_DISTRIBUTION_DIR</w:delText>
        </w:r>
        <w:r w:rsidDel="00431457">
          <w:delText>}/</w:delText>
        </w:r>
        <w:r w:rsidR="004D5B02" w:rsidDel="00431457">
          <w:delText>bo</w:delText>
        </w:r>
        <w:r w:rsidDel="00431457">
          <w:delText>/DB/${BRAND_NAME}/</w:delText>
        </w:r>
        <w:r w:rsidR="00E45D10" w:rsidDel="00431457">
          <w:delText>base</w:delText>
        </w:r>
      </w:del>
    </w:p>
    <w:p w:rsidR="00C01BF6" w:rsidRDefault="00C01BF6" w:rsidP="00C01BF6">
      <w:pPr>
        <w:pStyle w:val="ListParagraph"/>
        <w:numPr>
          <w:ilvl w:val="0"/>
          <w:numId w:val="12"/>
        </w:numPr>
        <w:bidi w:val="0"/>
      </w:pPr>
      <w:r>
        <w:t>Create</w:t>
      </w:r>
      <w:r w:rsidR="00041FFD">
        <w:t xml:space="preserve"> + Parse</w:t>
      </w:r>
      <w:r>
        <w:t xml:space="preserve"> </w:t>
      </w:r>
      <w:proofErr w:type="spellStart"/>
      <w:r>
        <w:t>cron</w:t>
      </w:r>
      <w:proofErr w:type="spellEnd"/>
      <w:r w:rsidR="0016328A">
        <w:t xml:space="preserve"> </w:t>
      </w:r>
      <w:r w:rsidR="00D635C3">
        <w:t xml:space="preserve">from </w:t>
      </w:r>
      <w:r w:rsidR="0016328A">
        <w:t>txt</w:t>
      </w:r>
    </w:p>
    <w:p w:rsidR="00F17500" w:rsidRDefault="00F17500" w:rsidP="00F17500">
      <w:pPr>
        <w:pStyle w:val="ListParagraph"/>
        <w:numPr>
          <w:ilvl w:val="1"/>
          <w:numId w:val="12"/>
        </w:numPr>
        <w:bidi w:val="0"/>
      </w:pPr>
      <w:r>
        <w:t>Should contain the relevant tokens to be parsed to real values by the BM</w:t>
      </w:r>
    </w:p>
    <w:p w:rsidR="0016328A" w:rsidRDefault="0016328A" w:rsidP="0016328A">
      <w:pPr>
        <w:pStyle w:val="ListParagraph"/>
        <w:numPr>
          <w:ilvl w:val="1"/>
          <w:numId w:val="12"/>
        </w:numPr>
        <w:bidi w:val="0"/>
      </w:pPr>
      <w:r>
        <w:t>From: ${</w:t>
      </w:r>
      <w:r w:rsidR="009359D6">
        <w:t>WWW_DISTRIBUTION_DIR</w:t>
      </w:r>
      <w:r>
        <w:t>}/</w:t>
      </w:r>
      <w:proofErr w:type="spellStart"/>
      <w:r w:rsidR="004D5B02">
        <w:t>bo</w:t>
      </w:r>
      <w:proofErr w:type="spellEnd"/>
      <w:r>
        <w:t>/</w:t>
      </w:r>
      <w:proofErr w:type="spellStart"/>
      <w:r>
        <w:t>cron</w:t>
      </w:r>
      <w:proofErr w:type="spellEnd"/>
      <w:r>
        <w:t>/cron.txt</w:t>
      </w:r>
    </w:p>
    <w:p w:rsidR="00BD4323" w:rsidRDefault="00BD4323" w:rsidP="00BD4323">
      <w:pPr>
        <w:pStyle w:val="ListParagraph"/>
        <w:numPr>
          <w:ilvl w:val="0"/>
          <w:numId w:val="12"/>
        </w:numPr>
        <w:bidi w:val="0"/>
      </w:pPr>
      <w:r>
        <w:t>Create apache virtual host</w:t>
      </w:r>
    </w:p>
    <w:p w:rsidR="00BD4323" w:rsidRDefault="00BD4323" w:rsidP="00BD4323">
      <w:pPr>
        <w:pStyle w:val="ListParagraph"/>
        <w:numPr>
          <w:ilvl w:val="1"/>
          <w:numId w:val="12"/>
        </w:numPr>
        <w:bidi w:val="0"/>
      </w:pPr>
      <w:r>
        <w:t>Should be according to routing requirements</w:t>
      </w:r>
    </w:p>
    <w:p w:rsidR="00134323" w:rsidRDefault="00134323" w:rsidP="00134323">
      <w:pPr>
        <w:pStyle w:val="ListParagraph"/>
        <w:numPr>
          <w:ilvl w:val="1"/>
          <w:numId w:val="12"/>
        </w:numPr>
        <w:bidi w:val="0"/>
      </w:pPr>
      <w:r>
        <w:t xml:space="preserve">Should have a </w:t>
      </w:r>
      <w:r w:rsidRPr="00227B1D">
        <w:t>SYSTEM_ENVIRONMENT</w:t>
      </w:r>
      <w:r>
        <w:t xml:space="preserve"> variable set to </w:t>
      </w:r>
      <w:proofErr w:type="spellStart"/>
      <w:r>
        <w:t>dev</w:t>
      </w:r>
      <w:proofErr w:type="spellEnd"/>
      <w:r>
        <w:t>/</w:t>
      </w:r>
      <w:proofErr w:type="spellStart"/>
      <w:r>
        <w:t>qa</w:t>
      </w:r>
      <w:proofErr w:type="spellEnd"/>
      <w:r>
        <w:t>/stage/prod accordingly</w:t>
      </w:r>
    </w:p>
    <w:p w:rsidR="00BD4323" w:rsidRDefault="00BD4323" w:rsidP="00134323">
      <w:pPr>
        <w:pStyle w:val="ListParagraph"/>
        <w:numPr>
          <w:ilvl w:val="0"/>
          <w:numId w:val="12"/>
        </w:numPr>
        <w:bidi w:val="0"/>
      </w:pPr>
      <w:r>
        <w:t xml:space="preserve">Set </w:t>
      </w:r>
      <w:r w:rsidR="00134323">
        <w:t xml:space="preserve">CLI with </w:t>
      </w:r>
      <w:r w:rsidR="00134323" w:rsidRPr="00227B1D">
        <w:t>SYSTEM_ENVIRONMENT</w:t>
      </w:r>
      <w:r w:rsidR="00134323">
        <w:t xml:space="preserve"> global variable</w:t>
      </w:r>
    </w:p>
    <w:p w:rsidR="00134323" w:rsidRDefault="00134323" w:rsidP="00134323">
      <w:pPr>
        <w:pStyle w:val="ListParagraph"/>
        <w:numPr>
          <w:ilvl w:val="1"/>
          <w:numId w:val="12"/>
        </w:numPr>
        <w:bidi w:val="0"/>
      </w:pPr>
      <w:r>
        <w:lastRenderedPageBreak/>
        <w:t xml:space="preserve">variable set to </w:t>
      </w:r>
      <w:proofErr w:type="spellStart"/>
      <w:r>
        <w:t>dev</w:t>
      </w:r>
      <w:proofErr w:type="spellEnd"/>
      <w:r>
        <w:t>/</w:t>
      </w:r>
      <w:proofErr w:type="spellStart"/>
      <w:r>
        <w:t>qa</w:t>
      </w:r>
      <w:proofErr w:type="spellEnd"/>
      <w:r>
        <w:t>/stage/prod accordingly</w:t>
      </w:r>
    </w:p>
    <w:p w:rsidR="00BD4323" w:rsidRDefault="00BD4323" w:rsidP="00BD4323">
      <w:pPr>
        <w:pStyle w:val="ListParagraph"/>
        <w:numPr>
          <w:ilvl w:val="0"/>
          <w:numId w:val="12"/>
        </w:numPr>
        <w:bidi w:val="0"/>
      </w:pPr>
      <w:r>
        <w:t xml:space="preserve">Reset </w:t>
      </w:r>
      <w:proofErr w:type="spellStart"/>
      <w:r>
        <w:t>memcache</w:t>
      </w:r>
      <w:proofErr w:type="spellEnd"/>
    </w:p>
    <w:p w:rsidR="00C6193B" w:rsidRDefault="00C6193B" w:rsidP="00C6193B">
      <w:pPr>
        <w:pStyle w:val="Heading4"/>
        <w:bidi w:val="0"/>
      </w:pPr>
      <w:r>
        <w:t>Back office UI</w:t>
      </w:r>
    </w:p>
    <w:p w:rsidR="00F06D0B" w:rsidRDefault="00F06D0B" w:rsidP="00F06D0B">
      <w:pPr>
        <w:pStyle w:val="ListParagraph"/>
        <w:numPr>
          <w:ilvl w:val="0"/>
          <w:numId w:val="13"/>
        </w:numPr>
        <w:bidi w:val="0"/>
      </w:pPr>
      <w:r>
        <w:t>Install if required</w:t>
      </w:r>
    </w:p>
    <w:p w:rsidR="00F06D0B" w:rsidRDefault="00F06D0B" w:rsidP="00F06D0B">
      <w:pPr>
        <w:pStyle w:val="ListParagraph"/>
        <w:numPr>
          <w:ilvl w:val="1"/>
          <w:numId w:val="13"/>
        </w:numPr>
        <w:bidi w:val="0"/>
      </w:pPr>
      <w:r>
        <w:t>Apache</w:t>
      </w:r>
    </w:p>
    <w:p w:rsidR="00F06D0B" w:rsidRDefault="00F06D0B" w:rsidP="00F06D0B">
      <w:pPr>
        <w:pStyle w:val="ListParagraph"/>
        <w:numPr>
          <w:ilvl w:val="1"/>
          <w:numId w:val="13"/>
        </w:numPr>
        <w:bidi w:val="0"/>
      </w:pPr>
      <w:proofErr w:type="spellStart"/>
      <w:r>
        <w:t>Memcache</w:t>
      </w:r>
      <w:proofErr w:type="spellEnd"/>
    </w:p>
    <w:p w:rsidR="00F06D0B" w:rsidRDefault="00F06D0B" w:rsidP="00F06D0B">
      <w:pPr>
        <w:pStyle w:val="ListParagraph"/>
        <w:numPr>
          <w:ilvl w:val="0"/>
          <w:numId w:val="13"/>
        </w:numPr>
        <w:bidi w:val="0"/>
      </w:pPr>
      <w:r>
        <w:t>SVN checkout the BO</w:t>
      </w:r>
      <w:r w:rsidR="00DE5DEB">
        <w:t>UI</w:t>
      </w:r>
    </w:p>
    <w:p w:rsidR="00F06D0B" w:rsidRDefault="00F06D0B" w:rsidP="00F06D0B">
      <w:pPr>
        <w:pStyle w:val="ListParagraph"/>
        <w:numPr>
          <w:ilvl w:val="1"/>
          <w:numId w:val="13"/>
        </w:numPr>
        <w:bidi w:val="0"/>
      </w:pPr>
      <w:r>
        <w:t>From:  ${SVN_ROOT}/${SVN_TYPE}/BOUI/</w:t>
      </w:r>
    </w:p>
    <w:p w:rsidR="00F06D0B" w:rsidRDefault="00F06D0B" w:rsidP="00F06D0B">
      <w:pPr>
        <w:pStyle w:val="ListParagraph"/>
        <w:numPr>
          <w:ilvl w:val="1"/>
          <w:numId w:val="13"/>
        </w:numPr>
        <w:bidi w:val="0"/>
      </w:pPr>
      <w:r>
        <w:t>To: ${</w:t>
      </w:r>
      <w:r w:rsidR="009359D6">
        <w:t>WWW_DISTRIBUTION_DIR</w:t>
      </w:r>
      <w:r>
        <w:t>}/</w:t>
      </w:r>
      <w:proofErr w:type="spellStart"/>
      <w:r w:rsidR="004D5B02">
        <w:t>bo</w:t>
      </w:r>
      <w:r>
        <w:t>ui</w:t>
      </w:r>
      <w:proofErr w:type="spellEnd"/>
    </w:p>
    <w:p w:rsidR="00F06D0B" w:rsidRDefault="00F06D0B" w:rsidP="00F06D0B">
      <w:pPr>
        <w:pStyle w:val="ListParagraph"/>
        <w:numPr>
          <w:ilvl w:val="0"/>
          <w:numId w:val="13"/>
        </w:numPr>
        <w:bidi w:val="0"/>
      </w:pPr>
      <w:r>
        <w:t xml:space="preserve">Parse </w:t>
      </w:r>
      <w:proofErr w:type="spellStart"/>
      <w:r>
        <w:t>main.conf</w:t>
      </w:r>
      <w:proofErr w:type="spellEnd"/>
    </w:p>
    <w:p w:rsidR="00F06D0B" w:rsidRDefault="009E2989" w:rsidP="00625292">
      <w:pPr>
        <w:pStyle w:val="ListParagraph"/>
        <w:numPr>
          <w:ilvl w:val="1"/>
          <w:numId w:val="13"/>
        </w:numPr>
        <w:bidi w:val="0"/>
      </w:pPr>
      <w:r>
        <w:t xml:space="preserve">From: </w:t>
      </w:r>
      <w:r w:rsidR="00625292">
        <w:t>${WWW_DISTRIBUTION_DIR}/</w:t>
      </w:r>
      <w:proofErr w:type="spellStart"/>
      <w:r w:rsidR="00625292">
        <w:t>boui</w:t>
      </w:r>
      <w:proofErr w:type="spellEnd"/>
      <w:r w:rsidR="00625292">
        <w:t>/protected/</w:t>
      </w:r>
      <w:proofErr w:type="spellStart"/>
      <w:r w:rsidR="00625292">
        <w:t>config</w:t>
      </w:r>
      <w:proofErr w:type="spellEnd"/>
      <w:r w:rsidR="00625292">
        <w:t>/</w:t>
      </w:r>
      <w:proofErr w:type="spellStart"/>
      <w:r w:rsidR="00625292">
        <w:t>main.conf</w:t>
      </w:r>
      <w:proofErr w:type="spellEnd"/>
    </w:p>
    <w:p w:rsidR="00F06D0B" w:rsidRDefault="00F06D0B" w:rsidP="00F06D0B">
      <w:pPr>
        <w:pStyle w:val="ListParagraph"/>
        <w:numPr>
          <w:ilvl w:val="0"/>
          <w:numId w:val="13"/>
        </w:numPr>
        <w:bidi w:val="0"/>
      </w:pPr>
      <w:r>
        <w:t>Create apache virtual host</w:t>
      </w:r>
    </w:p>
    <w:p w:rsidR="00F06D0B" w:rsidRDefault="00F06D0B" w:rsidP="00F06D0B">
      <w:pPr>
        <w:pStyle w:val="ListParagraph"/>
        <w:numPr>
          <w:ilvl w:val="1"/>
          <w:numId w:val="13"/>
        </w:numPr>
        <w:bidi w:val="0"/>
      </w:pPr>
      <w:r>
        <w:t>Should be according to routing requirements</w:t>
      </w:r>
    </w:p>
    <w:p w:rsidR="00D151AC" w:rsidRDefault="00D151AC" w:rsidP="00D151AC">
      <w:pPr>
        <w:pStyle w:val="ListParagraph"/>
        <w:numPr>
          <w:ilvl w:val="1"/>
          <w:numId w:val="13"/>
        </w:numPr>
        <w:bidi w:val="0"/>
      </w:pPr>
      <w:r>
        <w:t xml:space="preserve">Should have a </w:t>
      </w:r>
      <w:r w:rsidRPr="00227B1D">
        <w:t>SYSTEM_ENVIRONMENT</w:t>
      </w:r>
      <w:r>
        <w:t xml:space="preserve"> variable set to </w:t>
      </w:r>
      <w:proofErr w:type="spellStart"/>
      <w:r>
        <w:t>dev</w:t>
      </w:r>
      <w:proofErr w:type="spellEnd"/>
      <w:r>
        <w:t>/</w:t>
      </w:r>
      <w:proofErr w:type="spellStart"/>
      <w:r>
        <w:t>qa</w:t>
      </w:r>
      <w:proofErr w:type="spellEnd"/>
      <w:r>
        <w:t>/stage/prod accordingly</w:t>
      </w:r>
    </w:p>
    <w:p w:rsidR="002D32D8" w:rsidRDefault="002D32D8" w:rsidP="002D32D8">
      <w:pPr>
        <w:pStyle w:val="ListParagraph"/>
        <w:numPr>
          <w:ilvl w:val="0"/>
          <w:numId w:val="13"/>
        </w:numPr>
        <w:bidi w:val="0"/>
      </w:pPr>
      <w:r>
        <w:t xml:space="preserve">Set CLI with </w:t>
      </w:r>
      <w:r w:rsidRPr="00227B1D">
        <w:t>SYSTEM_ENVIRONMENT</w:t>
      </w:r>
      <w:r>
        <w:t xml:space="preserve"> global variable</w:t>
      </w:r>
    </w:p>
    <w:p w:rsidR="002D32D8" w:rsidRDefault="002D32D8" w:rsidP="002D32D8">
      <w:pPr>
        <w:pStyle w:val="ListParagraph"/>
        <w:numPr>
          <w:ilvl w:val="1"/>
          <w:numId w:val="13"/>
        </w:numPr>
        <w:bidi w:val="0"/>
      </w:pPr>
      <w:r>
        <w:t xml:space="preserve">variable set to </w:t>
      </w:r>
      <w:proofErr w:type="spellStart"/>
      <w:r>
        <w:t>dev</w:t>
      </w:r>
      <w:proofErr w:type="spellEnd"/>
      <w:r>
        <w:t>/</w:t>
      </w:r>
      <w:proofErr w:type="spellStart"/>
      <w:r>
        <w:t>qa</w:t>
      </w:r>
      <w:proofErr w:type="spellEnd"/>
      <w:r>
        <w:t>/stage/prod accordingly</w:t>
      </w:r>
    </w:p>
    <w:p w:rsidR="00F06D0B" w:rsidRDefault="00F06D0B" w:rsidP="00F06D0B">
      <w:pPr>
        <w:pStyle w:val="ListParagraph"/>
        <w:numPr>
          <w:ilvl w:val="0"/>
          <w:numId w:val="13"/>
        </w:numPr>
        <w:bidi w:val="0"/>
      </w:pPr>
      <w:r>
        <w:t xml:space="preserve">Reset </w:t>
      </w:r>
      <w:proofErr w:type="spellStart"/>
      <w:r>
        <w:t>memcache</w:t>
      </w:r>
      <w:proofErr w:type="spellEnd"/>
    </w:p>
    <w:p w:rsidR="00F06D0B" w:rsidRDefault="00F06D0B" w:rsidP="00F06D0B">
      <w:pPr>
        <w:bidi w:val="0"/>
      </w:pPr>
    </w:p>
    <w:p w:rsidR="00394FAD" w:rsidRPr="00F06D0B" w:rsidRDefault="00394FAD" w:rsidP="00394FAD">
      <w:pPr>
        <w:bidi w:val="0"/>
      </w:pPr>
    </w:p>
    <w:p w:rsidR="00C6193B" w:rsidRDefault="00C6193B" w:rsidP="00C6193B">
      <w:pPr>
        <w:pStyle w:val="Heading4"/>
        <w:bidi w:val="0"/>
      </w:pPr>
      <w:r>
        <w:t xml:space="preserve">Game server </w:t>
      </w:r>
    </w:p>
    <w:p w:rsidR="00394FAD" w:rsidRDefault="00394FAD" w:rsidP="006F3349">
      <w:pPr>
        <w:pStyle w:val="ListParagraph"/>
        <w:numPr>
          <w:ilvl w:val="0"/>
          <w:numId w:val="22"/>
        </w:numPr>
        <w:bidi w:val="0"/>
      </w:pPr>
      <w:r>
        <w:t>Install if required</w:t>
      </w:r>
    </w:p>
    <w:p w:rsidR="00394FAD" w:rsidRDefault="00394FAD" w:rsidP="006F3349">
      <w:pPr>
        <w:pStyle w:val="ListParagraph"/>
        <w:numPr>
          <w:ilvl w:val="1"/>
          <w:numId w:val="22"/>
        </w:numPr>
        <w:bidi w:val="0"/>
      </w:pPr>
      <w:r>
        <w:t>Apache</w:t>
      </w:r>
    </w:p>
    <w:p w:rsidR="00394FAD" w:rsidRDefault="00394FAD" w:rsidP="006F3349">
      <w:pPr>
        <w:pStyle w:val="ListParagraph"/>
        <w:numPr>
          <w:ilvl w:val="1"/>
          <w:numId w:val="22"/>
        </w:numPr>
        <w:bidi w:val="0"/>
      </w:pPr>
      <w:proofErr w:type="spellStart"/>
      <w:r>
        <w:t>Memcache</w:t>
      </w:r>
      <w:proofErr w:type="spellEnd"/>
    </w:p>
    <w:p w:rsidR="00394FAD" w:rsidRDefault="00394FAD" w:rsidP="006F3349">
      <w:pPr>
        <w:pStyle w:val="ListParagraph"/>
        <w:numPr>
          <w:ilvl w:val="1"/>
          <w:numId w:val="22"/>
        </w:numPr>
        <w:bidi w:val="0"/>
      </w:pPr>
      <w:proofErr w:type="spellStart"/>
      <w:r>
        <w:t>Mysql</w:t>
      </w:r>
      <w:proofErr w:type="spellEnd"/>
    </w:p>
    <w:p w:rsidR="00394FAD" w:rsidRDefault="00394FAD" w:rsidP="006F3349">
      <w:pPr>
        <w:pStyle w:val="ListParagraph"/>
        <w:numPr>
          <w:ilvl w:val="0"/>
          <w:numId w:val="22"/>
        </w:numPr>
        <w:bidi w:val="0"/>
      </w:pPr>
      <w:r>
        <w:t>Create DB</w:t>
      </w:r>
    </w:p>
    <w:p w:rsidR="00394FAD" w:rsidRDefault="00394FAD" w:rsidP="006F3349">
      <w:pPr>
        <w:pStyle w:val="ListParagraph"/>
        <w:numPr>
          <w:ilvl w:val="1"/>
          <w:numId w:val="22"/>
        </w:numPr>
        <w:bidi w:val="0"/>
      </w:pPr>
      <w:r>
        <w:t xml:space="preserve">Name should be informative, consisting of distribution name and the relevant component type </w:t>
      </w:r>
      <w:proofErr w:type="spellStart"/>
      <w:r>
        <w:t>e.g</w:t>
      </w:r>
      <w:proofErr w:type="spellEnd"/>
      <w:r>
        <w:t xml:space="preserve"> </w:t>
      </w:r>
      <w:proofErr w:type="spellStart"/>
      <w:r>
        <w:t>wp</w:t>
      </w:r>
      <w:proofErr w:type="spellEnd"/>
      <w:r>
        <w:t>\</w:t>
      </w:r>
      <w:proofErr w:type="spellStart"/>
      <w:r>
        <w:t>bo</w:t>
      </w:r>
      <w:proofErr w:type="spellEnd"/>
      <w:r>
        <w:t>\</w:t>
      </w:r>
      <w:proofErr w:type="spellStart"/>
      <w:r>
        <w:t>gs</w:t>
      </w:r>
      <w:proofErr w:type="spellEnd"/>
      <w:r>
        <w:t>\wallet</w:t>
      </w:r>
    </w:p>
    <w:p w:rsidR="00394FAD" w:rsidRDefault="00394FAD" w:rsidP="006F3349">
      <w:pPr>
        <w:pStyle w:val="ListParagraph"/>
        <w:numPr>
          <w:ilvl w:val="0"/>
          <w:numId w:val="22"/>
        </w:numPr>
        <w:bidi w:val="0"/>
      </w:pPr>
      <w:r>
        <w:t xml:space="preserve">SVN checkout the </w:t>
      </w:r>
      <w:r w:rsidR="00D53D40">
        <w:t>games</w:t>
      </w:r>
    </w:p>
    <w:p w:rsidR="00394FAD" w:rsidRDefault="00394FAD" w:rsidP="006F3349">
      <w:pPr>
        <w:pStyle w:val="ListParagraph"/>
        <w:numPr>
          <w:ilvl w:val="1"/>
          <w:numId w:val="22"/>
        </w:numPr>
        <w:bidi w:val="0"/>
      </w:pPr>
      <w:r>
        <w:t>From:  ${SVN_ROOT}/${SVN_TYPE}/games/</w:t>
      </w:r>
    </w:p>
    <w:p w:rsidR="00394FAD" w:rsidRDefault="00394FAD" w:rsidP="006F3349">
      <w:pPr>
        <w:pStyle w:val="ListParagraph"/>
        <w:numPr>
          <w:ilvl w:val="1"/>
          <w:numId w:val="22"/>
        </w:numPr>
        <w:bidi w:val="0"/>
      </w:pPr>
      <w:r>
        <w:t>To: ${</w:t>
      </w:r>
      <w:r w:rsidR="009359D6">
        <w:t>WWW_DISTRIBUTION_DIR</w:t>
      </w:r>
      <w:r w:rsidR="004D5B02">
        <w:t>}/</w:t>
      </w:r>
      <w:r>
        <w:t>games</w:t>
      </w:r>
    </w:p>
    <w:p w:rsidR="00394FAD" w:rsidRDefault="00394FAD" w:rsidP="006F3349">
      <w:pPr>
        <w:pStyle w:val="ListParagraph"/>
        <w:numPr>
          <w:ilvl w:val="0"/>
          <w:numId w:val="22"/>
        </w:numPr>
        <w:bidi w:val="0"/>
      </w:pPr>
      <w:r>
        <w:t xml:space="preserve">Parse </w:t>
      </w:r>
      <w:proofErr w:type="spellStart"/>
      <w:r>
        <w:t>site.conf.php</w:t>
      </w:r>
      <w:proofErr w:type="spellEnd"/>
    </w:p>
    <w:p w:rsidR="00394FAD" w:rsidRDefault="00394FAD" w:rsidP="00625292">
      <w:pPr>
        <w:pStyle w:val="ListParagraph"/>
        <w:numPr>
          <w:ilvl w:val="1"/>
          <w:numId w:val="22"/>
        </w:numPr>
        <w:bidi w:val="0"/>
      </w:pPr>
      <w:r>
        <w:t xml:space="preserve">From: </w:t>
      </w:r>
      <w:r w:rsidR="00625292">
        <w:t>${WWW_DISTRIBUTION_DIR}/games/</w:t>
      </w:r>
      <w:proofErr w:type="spellStart"/>
      <w:r w:rsidR="00625292">
        <w:t>site.conf.php</w:t>
      </w:r>
      <w:proofErr w:type="spellEnd"/>
    </w:p>
    <w:p w:rsidR="009761F5" w:rsidRDefault="009761F5" w:rsidP="009761F5">
      <w:pPr>
        <w:pStyle w:val="ListParagraph"/>
        <w:numPr>
          <w:ilvl w:val="0"/>
          <w:numId w:val="22"/>
        </w:numPr>
        <w:bidi w:val="0"/>
        <w:rPr>
          <w:ins w:id="24" w:author="Gilad Ventura" w:date="2013-02-03T17:42:00Z"/>
        </w:rPr>
      </w:pPr>
      <w:ins w:id="25" w:author="Gilad Ventura" w:date="2013-02-03T17:42:00Z">
        <w:r>
          <w:t xml:space="preserve">Import base and upgrade </w:t>
        </w:r>
        <w:proofErr w:type="spellStart"/>
        <w:r>
          <w:t>sql</w:t>
        </w:r>
        <w:proofErr w:type="spellEnd"/>
        <w:r>
          <w:t xml:space="preserve"> into DB</w:t>
        </w:r>
      </w:ins>
    </w:p>
    <w:p w:rsidR="009761F5" w:rsidRDefault="009761F5" w:rsidP="009761F5">
      <w:pPr>
        <w:pStyle w:val="ListParagraph"/>
        <w:numPr>
          <w:ilvl w:val="1"/>
          <w:numId w:val="22"/>
        </w:numPr>
        <w:bidi w:val="0"/>
        <w:rPr>
          <w:ins w:id="26" w:author="Gilad Ventura" w:date="2013-02-03T17:42:00Z"/>
        </w:rPr>
      </w:pPr>
      <w:ins w:id="27" w:author="Gilad Ventura" w:date="2013-02-03T17:42:00Z">
        <w:r>
          <w:t>As in "Database versioning" section</w:t>
        </w:r>
      </w:ins>
    </w:p>
    <w:p w:rsidR="009761F5" w:rsidRDefault="009761F5" w:rsidP="009761F5">
      <w:pPr>
        <w:pStyle w:val="ListParagraph"/>
        <w:numPr>
          <w:ilvl w:val="1"/>
          <w:numId w:val="22"/>
        </w:numPr>
        <w:bidi w:val="0"/>
        <w:rPr>
          <w:ins w:id="28" w:author="Gilad Ventura" w:date="2013-02-03T17:42:00Z"/>
        </w:rPr>
        <w:pPrChange w:id="29" w:author="Gilad Ventura" w:date="2013-02-03T17:42:00Z">
          <w:pPr>
            <w:pStyle w:val="ListParagraph"/>
            <w:numPr>
              <w:ilvl w:val="1"/>
              <w:numId w:val="22"/>
            </w:numPr>
            <w:bidi w:val="0"/>
            <w:ind w:left="1440" w:hanging="360"/>
          </w:pPr>
        </w:pPrChange>
      </w:pPr>
      <w:ins w:id="30" w:author="Gilad Ventura" w:date="2013-02-03T17:42:00Z">
        <w:r>
          <w:t>Upgrade from: ${WWW_DISTRIBUTION_DIR}/</w:t>
        </w:r>
        <w:r>
          <w:t>games</w:t>
        </w:r>
        <w:r>
          <w:t>/DB/${BRAND_NAME}/upgrade/</w:t>
        </w:r>
        <w:proofErr w:type="spellStart"/>
        <w:r>
          <w:t>up%d.sql</w:t>
        </w:r>
        <w:proofErr w:type="spellEnd"/>
      </w:ins>
    </w:p>
    <w:p w:rsidR="009761F5" w:rsidRDefault="009761F5" w:rsidP="009761F5">
      <w:pPr>
        <w:pStyle w:val="ListParagraph"/>
        <w:numPr>
          <w:ilvl w:val="1"/>
          <w:numId w:val="22"/>
        </w:numPr>
        <w:bidi w:val="0"/>
        <w:rPr>
          <w:ins w:id="31" w:author="Gilad Ventura" w:date="2013-02-03T17:42:00Z"/>
        </w:rPr>
        <w:pPrChange w:id="32" w:author="Gilad Ventura" w:date="2013-02-03T17:42:00Z">
          <w:pPr>
            <w:pStyle w:val="ListParagraph"/>
            <w:numPr>
              <w:ilvl w:val="1"/>
              <w:numId w:val="22"/>
            </w:numPr>
            <w:bidi w:val="0"/>
            <w:ind w:left="1440" w:hanging="360"/>
          </w:pPr>
        </w:pPrChange>
      </w:pPr>
      <w:ins w:id="33" w:author="Gilad Ventura" w:date="2013-02-03T17:42:00Z">
        <w:r>
          <w:t>Base from: ${WWW_DISTRIBUTION_DIR}/</w:t>
        </w:r>
        <w:r>
          <w:t>games</w:t>
        </w:r>
        <w:r>
          <w:t xml:space="preserve">/DB/${BRAND_NAME}/base </w:t>
        </w:r>
      </w:ins>
    </w:p>
    <w:p w:rsidR="00394FAD" w:rsidDel="009761F5" w:rsidRDefault="00394FAD" w:rsidP="006F3349">
      <w:pPr>
        <w:pStyle w:val="ListParagraph"/>
        <w:numPr>
          <w:ilvl w:val="0"/>
          <w:numId w:val="22"/>
        </w:numPr>
        <w:bidi w:val="0"/>
        <w:rPr>
          <w:del w:id="34" w:author="Gilad Ventura" w:date="2013-02-03T17:42:00Z"/>
        </w:rPr>
      </w:pPr>
      <w:del w:id="35" w:author="Gilad Ventura" w:date="2013-02-03T17:42:00Z">
        <w:r w:rsidDel="009761F5">
          <w:delText xml:space="preserve">Import </w:delText>
        </w:r>
        <w:r w:rsidR="00D11CF5" w:rsidDel="009761F5">
          <w:delText>base</w:delText>
        </w:r>
        <w:r w:rsidDel="009761F5">
          <w:delText>.sql into DB</w:delText>
        </w:r>
      </w:del>
    </w:p>
    <w:p w:rsidR="00394FAD" w:rsidDel="009761F5" w:rsidRDefault="00394FAD" w:rsidP="006F3349">
      <w:pPr>
        <w:pStyle w:val="ListParagraph"/>
        <w:numPr>
          <w:ilvl w:val="1"/>
          <w:numId w:val="22"/>
        </w:numPr>
        <w:bidi w:val="0"/>
        <w:rPr>
          <w:del w:id="36" w:author="Gilad Ventura" w:date="2013-02-03T17:42:00Z"/>
        </w:rPr>
      </w:pPr>
      <w:del w:id="37" w:author="Gilad Ventura" w:date="2013-02-03T17:42:00Z">
        <w:r w:rsidDel="009761F5">
          <w:delText>From: ${</w:delText>
        </w:r>
        <w:r w:rsidR="009359D6" w:rsidDel="009761F5">
          <w:delText>WWW_DISTRIBUTION_DIR</w:delText>
        </w:r>
        <w:r w:rsidR="004D5B02" w:rsidDel="009761F5">
          <w:delText>}/</w:delText>
        </w:r>
        <w:r w:rsidDel="009761F5">
          <w:delText>games/DB/${BRAND_NAME}/</w:delText>
        </w:r>
        <w:r w:rsidR="00D11CF5" w:rsidDel="009761F5">
          <w:delText>base</w:delText>
        </w:r>
      </w:del>
    </w:p>
    <w:p w:rsidR="00394FAD" w:rsidRDefault="00394FAD" w:rsidP="006F3349">
      <w:pPr>
        <w:pStyle w:val="ListParagraph"/>
        <w:numPr>
          <w:ilvl w:val="0"/>
          <w:numId w:val="22"/>
        </w:numPr>
        <w:bidi w:val="0"/>
      </w:pPr>
      <w:r>
        <w:t>Create apache virtual host</w:t>
      </w:r>
    </w:p>
    <w:p w:rsidR="00394FAD" w:rsidRDefault="00394FAD" w:rsidP="006F3349">
      <w:pPr>
        <w:pStyle w:val="ListParagraph"/>
        <w:numPr>
          <w:ilvl w:val="1"/>
          <w:numId w:val="22"/>
        </w:numPr>
        <w:bidi w:val="0"/>
      </w:pPr>
      <w:r>
        <w:t>Should be according to routing requirements</w:t>
      </w:r>
    </w:p>
    <w:p w:rsidR="00394FAD" w:rsidRDefault="00394FAD" w:rsidP="006F3349">
      <w:pPr>
        <w:pStyle w:val="ListParagraph"/>
        <w:numPr>
          <w:ilvl w:val="1"/>
          <w:numId w:val="22"/>
        </w:numPr>
        <w:bidi w:val="0"/>
      </w:pPr>
      <w:r>
        <w:t xml:space="preserve">Should have a </w:t>
      </w:r>
      <w:r w:rsidRPr="00227B1D">
        <w:t>SYSTEM_ENVIRONMENT</w:t>
      </w:r>
      <w:r>
        <w:t xml:space="preserve"> variable set to </w:t>
      </w:r>
      <w:proofErr w:type="spellStart"/>
      <w:r>
        <w:t>dev</w:t>
      </w:r>
      <w:proofErr w:type="spellEnd"/>
      <w:r>
        <w:t>/</w:t>
      </w:r>
      <w:proofErr w:type="spellStart"/>
      <w:r>
        <w:t>qa</w:t>
      </w:r>
      <w:proofErr w:type="spellEnd"/>
      <w:r>
        <w:t>/stage/prod accordingly</w:t>
      </w:r>
    </w:p>
    <w:p w:rsidR="00394FAD" w:rsidRDefault="00394FAD" w:rsidP="006F3349">
      <w:pPr>
        <w:pStyle w:val="ListParagraph"/>
        <w:numPr>
          <w:ilvl w:val="0"/>
          <w:numId w:val="22"/>
        </w:numPr>
        <w:bidi w:val="0"/>
      </w:pPr>
      <w:r>
        <w:t xml:space="preserve">Reset </w:t>
      </w:r>
      <w:proofErr w:type="spellStart"/>
      <w:r>
        <w:t>memcache</w:t>
      </w:r>
      <w:proofErr w:type="spellEnd"/>
    </w:p>
    <w:p w:rsidR="00394FAD" w:rsidRPr="00394FAD" w:rsidRDefault="00394FAD" w:rsidP="00394FAD">
      <w:pPr>
        <w:bidi w:val="0"/>
      </w:pPr>
    </w:p>
    <w:p w:rsidR="00C6193B" w:rsidRDefault="00C6193B" w:rsidP="00C6193B">
      <w:pPr>
        <w:pStyle w:val="Heading4"/>
        <w:bidi w:val="0"/>
      </w:pPr>
      <w:r>
        <w:lastRenderedPageBreak/>
        <w:t xml:space="preserve">Area 51 </w:t>
      </w:r>
    </w:p>
    <w:p w:rsidR="00DB2EE2" w:rsidRDefault="00DB2EE2" w:rsidP="006F3349">
      <w:pPr>
        <w:pStyle w:val="ListParagraph"/>
        <w:numPr>
          <w:ilvl w:val="0"/>
          <w:numId w:val="23"/>
        </w:numPr>
        <w:bidi w:val="0"/>
      </w:pPr>
      <w:r>
        <w:t>Install if required</w:t>
      </w:r>
    </w:p>
    <w:p w:rsidR="00DB2EE2" w:rsidRDefault="00DB2EE2" w:rsidP="006F3349">
      <w:pPr>
        <w:pStyle w:val="ListParagraph"/>
        <w:numPr>
          <w:ilvl w:val="1"/>
          <w:numId w:val="23"/>
        </w:numPr>
        <w:bidi w:val="0"/>
      </w:pPr>
      <w:r>
        <w:t>Apache</w:t>
      </w:r>
    </w:p>
    <w:p w:rsidR="00DB2EE2" w:rsidRDefault="00DB2EE2" w:rsidP="006F3349">
      <w:pPr>
        <w:pStyle w:val="ListParagraph"/>
        <w:numPr>
          <w:ilvl w:val="1"/>
          <w:numId w:val="23"/>
        </w:numPr>
        <w:bidi w:val="0"/>
      </w:pPr>
      <w:proofErr w:type="spellStart"/>
      <w:r>
        <w:t>Memcache</w:t>
      </w:r>
      <w:proofErr w:type="spellEnd"/>
    </w:p>
    <w:p w:rsidR="00DB2EE2" w:rsidRDefault="00DB2EE2" w:rsidP="006F3349">
      <w:pPr>
        <w:pStyle w:val="ListParagraph"/>
        <w:numPr>
          <w:ilvl w:val="0"/>
          <w:numId w:val="23"/>
        </w:numPr>
        <w:bidi w:val="0"/>
      </w:pPr>
      <w:r>
        <w:t xml:space="preserve">SVN checkout the </w:t>
      </w:r>
      <w:r w:rsidR="00DE5DEB">
        <w:t>area51</w:t>
      </w:r>
    </w:p>
    <w:p w:rsidR="00DB2EE2" w:rsidRDefault="00DB2EE2" w:rsidP="006F3349">
      <w:pPr>
        <w:pStyle w:val="ListParagraph"/>
        <w:numPr>
          <w:ilvl w:val="1"/>
          <w:numId w:val="23"/>
        </w:numPr>
        <w:bidi w:val="0"/>
      </w:pPr>
      <w:r>
        <w:t>From:  ${SVN_ROOT}/${SVN_TYPE}/games/</w:t>
      </w:r>
    </w:p>
    <w:p w:rsidR="00DB2EE2" w:rsidRDefault="00DB2EE2" w:rsidP="006F3349">
      <w:pPr>
        <w:pStyle w:val="ListParagraph"/>
        <w:numPr>
          <w:ilvl w:val="1"/>
          <w:numId w:val="23"/>
        </w:numPr>
        <w:bidi w:val="0"/>
      </w:pPr>
      <w:r>
        <w:t>To: ${</w:t>
      </w:r>
      <w:r w:rsidR="009359D6">
        <w:t>WWW_DISTRIBUTION_DIR</w:t>
      </w:r>
      <w:r w:rsidR="004D5B02">
        <w:t>}/</w:t>
      </w:r>
      <w:r>
        <w:t>area51</w:t>
      </w:r>
    </w:p>
    <w:p w:rsidR="00DB2EE2" w:rsidRDefault="00DB2EE2" w:rsidP="006F3349">
      <w:pPr>
        <w:pStyle w:val="ListParagraph"/>
        <w:numPr>
          <w:ilvl w:val="0"/>
          <w:numId w:val="23"/>
        </w:numPr>
        <w:bidi w:val="0"/>
      </w:pPr>
      <w:r>
        <w:t xml:space="preserve">Parse </w:t>
      </w:r>
      <w:proofErr w:type="spellStart"/>
      <w:r>
        <w:t>site.conf.php</w:t>
      </w:r>
      <w:proofErr w:type="spellEnd"/>
    </w:p>
    <w:p w:rsidR="00DB2EE2" w:rsidRDefault="00DB2EE2" w:rsidP="00625292">
      <w:pPr>
        <w:pStyle w:val="ListParagraph"/>
        <w:numPr>
          <w:ilvl w:val="1"/>
          <w:numId w:val="23"/>
        </w:numPr>
        <w:bidi w:val="0"/>
      </w:pPr>
      <w:r>
        <w:t xml:space="preserve">From: </w:t>
      </w:r>
      <w:r w:rsidR="00625292">
        <w:t>${WWW_DISTRIBUTION_DIR}/area51/</w:t>
      </w:r>
      <w:r w:rsidR="00625292" w:rsidRPr="00625292">
        <w:t xml:space="preserve"> </w:t>
      </w:r>
      <w:proofErr w:type="spellStart"/>
      <w:r w:rsidR="00625292">
        <w:t>site.conf.php</w:t>
      </w:r>
      <w:proofErr w:type="spellEnd"/>
    </w:p>
    <w:p w:rsidR="00DB2EE2" w:rsidRDefault="00DB2EE2" w:rsidP="006F3349">
      <w:pPr>
        <w:pStyle w:val="ListParagraph"/>
        <w:numPr>
          <w:ilvl w:val="0"/>
          <w:numId w:val="23"/>
        </w:numPr>
        <w:bidi w:val="0"/>
      </w:pPr>
      <w:r>
        <w:t>Create apache virtual host</w:t>
      </w:r>
    </w:p>
    <w:p w:rsidR="00DB2EE2" w:rsidRDefault="00DB2EE2" w:rsidP="006F3349">
      <w:pPr>
        <w:pStyle w:val="ListParagraph"/>
        <w:numPr>
          <w:ilvl w:val="1"/>
          <w:numId w:val="23"/>
        </w:numPr>
        <w:bidi w:val="0"/>
      </w:pPr>
      <w:r>
        <w:t>Should be according to routing requirements</w:t>
      </w:r>
    </w:p>
    <w:p w:rsidR="00DB2EE2" w:rsidRDefault="00DB2EE2" w:rsidP="006F3349">
      <w:pPr>
        <w:pStyle w:val="ListParagraph"/>
        <w:numPr>
          <w:ilvl w:val="1"/>
          <w:numId w:val="23"/>
        </w:numPr>
        <w:bidi w:val="0"/>
      </w:pPr>
      <w:r>
        <w:t xml:space="preserve">Should have a </w:t>
      </w:r>
      <w:r w:rsidRPr="00227B1D">
        <w:t>SYSTEM_ENVIRONMENT</w:t>
      </w:r>
      <w:r>
        <w:t xml:space="preserve"> variable set to </w:t>
      </w:r>
      <w:proofErr w:type="spellStart"/>
      <w:r>
        <w:t>dev</w:t>
      </w:r>
      <w:proofErr w:type="spellEnd"/>
      <w:r>
        <w:t>/</w:t>
      </w:r>
      <w:proofErr w:type="spellStart"/>
      <w:r>
        <w:t>qa</w:t>
      </w:r>
      <w:proofErr w:type="spellEnd"/>
      <w:r>
        <w:t>/stage/prod accordingly</w:t>
      </w:r>
    </w:p>
    <w:p w:rsidR="00DB2EE2" w:rsidRDefault="00DB2EE2" w:rsidP="006F3349">
      <w:pPr>
        <w:pStyle w:val="ListParagraph"/>
        <w:numPr>
          <w:ilvl w:val="0"/>
          <w:numId w:val="23"/>
        </w:numPr>
        <w:bidi w:val="0"/>
      </w:pPr>
      <w:r>
        <w:t xml:space="preserve">Reset </w:t>
      </w:r>
      <w:proofErr w:type="spellStart"/>
      <w:r>
        <w:t>memcache</w:t>
      </w:r>
      <w:proofErr w:type="spellEnd"/>
    </w:p>
    <w:p w:rsidR="00DB2EE2" w:rsidRPr="00DB2EE2" w:rsidRDefault="00DB2EE2" w:rsidP="00DB2EE2">
      <w:pPr>
        <w:bidi w:val="0"/>
      </w:pPr>
    </w:p>
    <w:p w:rsidR="00C6193B" w:rsidRDefault="00C6193B" w:rsidP="00C6193B">
      <w:pPr>
        <w:pStyle w:val="Heading4"/>
        <w:bidi w:val="0"/>
      </w:pPr>
      <w:r>
        <w:t>Wallet</w:t>
      </w:r>
    </w:p>
    <w:p w:rsidR="00C23100" w:rsidRDefault="00C23100" w:rsidP="00C23100">
      <w:pPr>
        <w:pStyle w:val="ListParagraph"/>
        <w:numPr>
          <w:ilvl w:val="0"/>
          <w:numId w:val="9"/>
        </w:numPr>
        <w:bidi w:val="0"/>
      </w:pPr>
      <w:r>
        <w:t>Install if required</w:t>
      </w:r>
    </w:p>
    <w:p w:rsidR="00C23100" w:rsidRDefault="00C23100" w:rsidP="00C23100">
      <w:pPr>
        <w:pStyle w:val="ListParagraph"/>
        <w:numPr>
          <w:ilvl w:val="1"/>
          <w:numId w:val="9"/>
        </w:numPr>
        <w:bidi w:val="0"/>
      </w:pPr>
      <w:r>
        <w:t>Jetty</w:t>
      </w:r>
    </w:p>
    <w:p w:rsidR="00C23100" w:rsidRDefault="00C23100" w:rsidP="00C23100">
      <w:pPr>
        <w:pStyle w:val="ListParagraph"/>
        <w:numPr>
          <w:ilvl w:val="1"/>
          <w:numId w:val="9"/>
        </w:numPr>
        <w:bidi w:val="0"/>
      </w:pPr>
      <w:proofErr w:type="spellStart"/>
      <w:r>
        <w:t>Mysql</w:t>
      </w:r>
      <w:proofErr w:type="spellEnd"/>
    </w:p>
    <w:p w:rsidR="00F90D06" w:rsidRDefault="00F90D06" w:rsidP="00F90D06">
      <w:pPr>
        <w:pStyle w:val="ListParagraph"/>
        <w:numPr>
          <w:ilvl w:val="0"/>
          <w:numId w:val="9"/>
        </w:numPr>
        <w:bidi w:val="0"/>
      </w:pPr>
      <w:r>
        <w:t>Create DB</w:t>
      </w:r>
    </w:p>
    <w:p w:rsidR="003365A4" w:rsidRDefault="003365A4" w:rsidP="003365A4">
      <w:pPr>
        <w:pStyle w:val="ListParagraph"/>
        <w:numPr>
          <w:ilvl w:val="1"/>
          <w:numId w:val="9"/>
        </w:numPr>
        <w:bidi w:val="0"/>
      </w:pPr>
      <w:r>
        <w:t xml:space="preserve">Name should be informative, consisting of distribution name and the relevant component type </w:t>
      </w:r>
      <w:proofErr w:type="spellStart"/>
      <w:r>
        <w:t>e.g</w:t>
      </w:r>
      <w:proofErr w:type="spellEnd"/>
      <w:r>
        <w:t xml:space="preserve"> </w:t>
      </w:r>
      <w:proofErr w:type="spellStart"/>
      <w:r>
        <w:t>wp</w:t>
      </w:r>
      <w:proofErr w:type="spellEnd"/>
      <w:r>
        <w:t>\</w:t>
      </w:r>
      <w:proofErr w:type="spellStart"/>
      <w:r>
        <w:t>bo</w:t>
      </w:r>
      <w:proofErr w:type="spellEnd"/>
      <w:r>
        <w:t>\</w:t>
      </w:r>
      <w:proofErr w:type="spellStart"/>
      <w:r>
        <w:t>gs</w:t>
      </w:r>
      <w:proofErr w:type="spellEnd"/>
      <w:r>
        <w:t>\wallet</w:t>
      </w:r>
    </w:p>
    <w:p w:rsidR="00C23100" w:rsidRDefault="00C23100" w:rsidP="00C6526B">
      <w:pPr>
        <w:pStyle w:val="ListParagraph"/>
        <w:numPr>
          <w:ilvl w:val="0"/>
          <w:numId w:val="9"/>
        </w:numPr>
        <w:bidi w:val="0"/>
      </w:pPr>
      <w:r>
        <w:t xml:space="preserve">Get </w:t>
      </w:r>
      <w:r w:rsidR="00704298">
        <w:t xml:space="preserve">and extract </w:t>
      </w:r>
      <w:r w:rsidR="00C6526B">
        <w:t>.</w:t>
      </w:r>
      <w:r>
        <w:t>war file</w:t>
      </w:r>
      <w:r w:rsidR="00C6526B">
        <w:t xml:space="preserve"> by required version</w:t>
      </w:r>
    </w:p>
    <w:p w:rsidR="00C6526B" w:rsidRDefault="00C6526B" w:rsidP="00C6526B">
      <w:pPr>
        <w:pStyle w:val="ListParagraph"/>
        <w:numPr>
          <w:ilvl w:val="1"/>
          <w:numId w:val="9"/>
        </w:numPr>
        <w:bidi w:val="0"/>
      </w:pPr>
      <w:r>
        <w:t>Version from: ${SVN_ROOT}/${SVN_TYPE}/externals/wallet.txt</w:t>
      </w:r>
    </w:p>
    <w:p w:rsidR="00104293" w:rsidRDefault="00104293" w:rsidP="00104293">
      <w:pPr>
        <w:pStyle w:val="ListParagraph"/>
        <w:numPr>
          <w:ilvl w:val="1"/>
          <w:numId w:val="9"/>
        </w:numPr>
        <w:bidi w:val="0"/>
      </w:pPr>
      <w:r>
        <w:t>Should recognize 'latest' as the newest code available</w:t>
      </w:r>
    </w:p>
    <w:p w:rsidR="00C8198F" w:rsidRDefault="00C8198F" w:rsidP="00C8198F">
      <w:pPr>
        <w:pStyle w:val="ListParagraph"/>
        <w:numPr>
          <w:ilvl w:val="1"/>
          <w:numId w:val="9"/>
        </w:numPr>
        <w:bidi w:val="0"/>
      </w:pPr>
      <w:r>
        <w:t>BM should download the .war files from a Nexus server</w:t>
      </w:r>
    </w:p>
    <w:p w:rsidR="00C6526B" w:rsidRDefault="00C6526B" w:rsidP="00C8198F">
      <w:pPr>
        <w:pStyle w:val="ListParagraph"/>
        <w:numPr>
          <w:ilvl w:val="1"/>
          <w:numId w:val="9"/>
        </w:numPr>
        <w:bidi w:val="0"/>
      </w:pPr>
      <w:r>
        <w:t xml:space="preserve">BM should know from which </w:t>
      </w:r>
      <w:r w:rsidR="00C8198F">
        <w:t xml:space="preserve">nexus </w:t>
      </w:r>
      <w:proofErr w:type="spellStart"/>
      <w:r>
        <w:t>url</w:t>
      </w:r>
      <w:proofErr w:type="spellEnd"/>
      <w:r>
        <w:t xml:space="preserve"> to get wallet .war file </w:t>
      </w:r>
      <w:r w:rsidR="00C8198F">
        <w:t>according to</w:t>
      </w:r>
      <w:r>
        <w:t xml:space="preserve"> required version</w:t>
      </w:r>
    </w:p>
    <w:p w:rsidR="00704298" w:rsidRDefault="00704298" w:rsidP="00704298">
      <w:pPr>
        <w:pStyle w:val="ListParagraph"/>
        <w:numPr>
          <w:ilvl w:val="1"/>
          <w:numId w:val="9"/>
        </w:numPr>
        <w:bidi w:val="0"/>
      </w:pPr>
      <w:r>
        <w:t>Should be saved and extracted at the Jetty web apps folder</w:t>
      </w:r>
      <w:r w:rsidR="00C6526B">
        <w:t xml:space="preserve"> as </w:t>
      </w:r>
    </w:p>
    <w:p w:rsidR="001719B8" w:rsidRDefault="001719B8" w:rsidP="001719B8">
      <w:pPr>
        <w:pStyle w:val="ListParagraph"/>
        <w:numPr>
          <w:ilvl w:val="0"/>
          <w:numId w:val="9"/>
        </w:numPr>
        <w:bidi w:val="0"/>
        <w:rPr>
          <w:ins w:id="38" w:author="Gilad Ventura" w:date="2013-02-03T17:44:00Z"/>
        </w:rPr>
      </w:pPr>
      <w:ins w:id="39" w:author="Gilad Ventura" w:date="2013-02-03T17:44:00Z">
        <w:r>
          <w:t xml:space="preserve">Import base and upgrade </w:t>
        </w:r>
        <w:proofErr w:type="spellStart"/>
        <w:r>
          <w:t>sql</w:t>
        </w:r>
        <w:proofErr w:type="spellEnd"/>
        <w:r>
          <w:t xml:space="preserve"> into DB</w:t>
        </w:r>
      </w:ins>
    </w:p>
    <w:p w:rsidR="001719B8" w:rsidRDefault="001719B8" w:rsidP="001719B8">
      <w:pPr>
        <w:pStyle w:val="ListParagraph"/>
        <w:numPr>
          <w:ilvl w:val="1"/>
          <w:numId w:val="9"/>
        </w:numPr>
        <w:bidi w:val="0"/>
        <w:rPr>
          <w:ins w:id="40" w:author="Gilad Ventura" w:date="2013-02-03T17:44:00Z"/>
        </w:rPr>
      </w:pPr>
      <w:ins w:id="41" w:author="Gilad Ventura" w:date="2013-02-03T17:44:00Z">
        <w:r>
          <w:t>As in "Database versioning" section</w:t>
        </w:r>
      </w:ins>
    </w:p>
    <w:p w:rsidR="001719B8" w:rsidRDefault="001719B8" w:rsidP="001719B8">
      <w:pPr>
        <w:pStyle w:val="ListParagraph"/>
        <w:numPr>
          <w:ilvl w:val="1"/>
          <w:numId w:val="9"/>
        </w:numPr>
        <w:bidi w:val="0"/>
        <w:rPr>
          <w:ins w:id="42" w:author="Gilad Ventura" w:date="2013-02-03T17:44:00Z"/>
        </w:rPr>
      </w:pPr>
      <w:ins w:id="43" w:author="Gilad Ventura" w:date="2013-02-03T17:44:00Z">
        <w:r>
          <w:t>Upgrade from: ${</w:t>
        </w:r>
        <w:r w:rsidRPr="007C3248">
          <w:t xml:space="preserve"> </w:t>
        </w:r>
        <w:r>
          <w:t>JETTY _BRAND_DIR}/</w:t>
        </w:r>
        <w:proofErr w:type="spellStart"/>
        <w:r>
          <w:t>web_inf</w:t>
        </w:r>
        <w:proofErr w:type="spellEnd"/>
        <w:r>
          <w:t>/classes/</w:t>
        </w:r>
        <w:proofErr w:type="spellStart"/>
        <w:r>
          <w:t>sql</w:t>
        </w:r>
        <w:proofErr w:type="spellEnd"/>
        <w:r>
          <w:t>/upgrade/</w:t>
        </w:r>
        <w:proofErr w:type="spellStart"/>
        <w:r>
          <w:t>up%d.sql</w:t>
        </w:r>
        <w:proofErr w:type="spellEnd"/>
      </w:ins>
    </w:p>
    <w:p w:rsidR="001719B8" w:rsidRDefault="001719B8" w:rsidP="002D39CD">
      <w:pPr>
        <w:pStyle w:val="ListParagraph"/>
        <w:numPr>
          <w:ilvl w:val="1"/>
          <w:numId w:val="9"/>
        </w:numPr>
        <w:bidi w:val="0"/>
        <w:rPr>
          <w:ins w:id="44" w:author="Gilad Ventura" w:date="2013-02-03T17:44:00Z"/>
        </w:rPr>
        <w:pPrChange w:id="45" w:author="Gilad Ventura" w:date="2013-02-03T17:45:00Z">
          <w:pPr>
            <w:pStyle w:val="ListParagraph"/>
            <w:numPr>
              <w:ilvl w:val="1"/>
              <w:numId w:val="9"/>
            </w:numPr>
            <w:bidi w:val="0"/>
            <w:ind w:left="1440" w:hanging="360"/>
          </w:pPr>
        </w:pPrChange>
      </w:pPr>
      <w:ins w:id="46" w:author="Gilad Ventura" w:date="2013-02-03T17:44:00Z">
        <w:r>
          <w:t>Base from: ${</w:t>
        </w:r>
        <w:r w:rsidRPr="007C3248">
          <w:t xml:space="preserve"> </w:t>
        </w:r>
        <w:r>
          <w:t>JETTY _BRAND_DIR}/</w:t>
        </w:r>
        <w:proofErr w:type="spellStart"/>
        <w:r>
          <w:t>web_inf</w:t>
        </w:r>
        <w:proofErr w:type="spellEnd"/>
        <w:r>
          <w:t>/classes/</w:t>
        </w:r>
        <w:proofErr w:type="spellStart"/>
        <w:r>
          <w:t>sql</w:t>
        </w:r>
        <w:proofErr w:type="spellEnd"/>
        <w:r>
          <w:t>/</w:t>
        </w:r>
      </w:ins>
      <w:proofErr w:type="spellStart"/>
      <w:ins w:id="47" w:author="Gilad Ventura" w:date="2013-02-03T17:45:00Z">
        <w:r>
          <w:t>base</w:t>
        </w:r>
      </w:ins>
      <w:ins w:id="48" w:author="Gilad Ventura" w:date="2013-02-03T17:44:00Z">
        <w:r>
          <w:t>.sql</w:t>
        </w:r>
        <w:proofErr w:type="spellEnd"/>
      </w:ins>
    </w:p>
    <w:p w:rsidR="00F90D06" w:rsidDel="002D39CD" w:rsidRDefault="00F90D06" w:rsidP="009761F5">
      <w:pPr>
        <w:pStyle w:val="ListParagraph"/>
        <w:numPr>
          <w:ilvl w:val="0"/>
          <w:numId w:val="9"/>
        </w:numPr>
        <w:bidi w:val="0"/>
        <w:rPr>
          <w:del w:id="49" w:author="Gilad Ventura" w:date="2013-02-03T17:45:00Z"/>
        </w:rPr>
        <w:pPrChange w:id="50" w:author="Gilad Ventura" w:date="2013-02-03T17:43:00Z">
          <w:pPr>
            <w:pStyle w:val="ListParagraph"/>
            <w:numPr>
              <w:numId w:val="9"/>
            </w:numPr>
            <w:bidi w:val="0"/>
            <w:ind w:hanging="360"/>
          </w:pPr>
        </w:pPrChange>
      </w:pPr>
      <w:del w:id="51" w:author="Gilad Ventura" w:date="2013-02-03T17:45:00Z">
        <w:r w:rsidDel="002D39CD">
          <w:delText xml:space="preserve">Import </w:delText>
        </w:r>
      </w:del>
      <w:del w:id="52" w:author="Gilad Ventura" w:date="2013-02-03T17:43:00Z">
        <w:r w:rsidDel="009761F5">
          <w:delText>create</w:delText>
        </w:r>
      </w:del>
      <w:del w:id="53" w:author="Gilad Ventura" w:date="2013-02-03T17:45:00Z">
        <w:r w:rsidDel="002D39CD">
          <w:delText>.sql  into DB</w:delText>
        </w:r>
      </w:del>
    </w:p>
    <w:p w:rsidR="00704298" w:rsidDel="002D39CD" w:rsidRDefault="00704298" w:rsidP="00DC650D">
      <w:pPr>
        <w:pStyle w:val="ListParagraph"/>
        <w:numPr>
          <w:ilvl w:val="1"/>
          <w:numId w:val="9"/>
        </w:numPr>
        <w:bidi w:val="0"/>
        <w:rPr>
          <w:del w:id="54" w:author="Gilad Ventura" w:date="2013-02-03T17:45:00Z"/>
        </w:rPr>
      </w:pPr>
      <w:del w:id="55" w:author="Gilad Ventura" w:date="2013-02-03T17:45:00Z">
        <w:r w:rsidDel="002D39CD">
          <w:delText xml:space="preserve">From: </w:delText>
        </w:r>
        <w:r w:rsidR="00C755C9" w:rsidDel="002D39CD">
          <w:delText>${</w:delText>
        </w:r>
        <w:r w:rsidR="009359D6" w:rsidDel="002D39CD">
          <w:delText>JETTY_DISTRIBUTION_DIR</w:delText>
        </w:r>
        <w:r w:rsidR="00C755C9" w:rsidDel="002D39CD">
          <w:delText>}/web_inf/classes/sql/base</w:delText>
        </w:r>
        <w:r w:rsidDel="002D39CD">
          <w:delText>.sql</w:delText>
        </w:r>
      </w:del>
    </w:p>
    <w:p w:rsidR="00F90D06" w:rsidRDefault="00F90D06" w:rsidP="00F90D06">
      <w:pPr>
        <w:pStyle w:val="ListParagraph"/>
        <w:numPr>
          <w:ilvl w:val="0"/>
          <w:numId w:val="9"/>
        </w:numPr>
        <w:bidi w:val="0"/>
      </w:pPr>
      <w:bookmarkStart w:id="56" w:name="_GoBack"/>
      <w:bookmarkEnd w:id="56"/>
      <w:r>
        <w:t>Parse props.txt</w:t>
      </w:r>
    </w:p>
    <w:p w:rsidR="00704298" w:rsidRDefault="00704298" w:rsidP="00704298">
      <w:pPr>
        <w:pStyle w:val="ListParagraph"/>
        <w:numPr>
          <w:ilvl w:val="1"/>
          <w:numId w:val="9"/>
        </w:numPr>
        <w:bidi w:val="0"/>
      </w:pPr>
      <w:r>
        <w:t xml:space="preserve">From: </w:t>
      </w:r>
      <w:r w:rsidR="00C41E3B">
        <w:t>${</w:t>
      </w:r>
      <w:r w:rsidR="009359D6">
        <w:t>JETTY_DISTRIBUTION_DIR</w:t>
      </w:r>
      <w:r w:rsidR="00C41E3B">
        <w:t>}</w:t>
      </w:r>
      <w:r>
        <w:t>/</w:t>
      </w:r>
      <w:proofErr w:type="spellStart"/>
      <w:r>
        <w:t>web_inf</w:t>
      </w:r>
      <w:proofErr w:type="spellEnd"/>
      <w:r>
        <w:t>/classes/props/props.txt</w:t>
      </w:r>
    </w:p>
    <w:p w:rsidR="00C23100" w:rsidRDefault="00C23100" w:rsidP="00C23100">
      <w:pPr>
        <w:pStyle w:val="ListParagraph"/>
        <w:numPr>
          <w:ilvl w:val="0"/>
          <w:numId w:val="9"/>
        </w:numPr>
        <w:bidi w:val="0"/>
      </w:pPr>
      <w:r>
        <w:t>Create Jetty virtual host</w:t>
      </w:r>
    </w:p>
    <w:p w:rsidR="00F90D06" w:rsidRDefault="00F90D06" w:rsidP="00F90D06">
      <w:pPr>
        <w:pStyle w:val="ListParagraph"/>
        <w:numPr>
          <w:ilvl w:val="0"/>
          <w:numId w:val="9"/>
        </w:numPr>
        <w:bidi w:val="0"/>
      </w:pPr>
      <w:r>
        <w:t>Restart Jetty</w:t>
      </w:r>
    </w:p>
    <w:p w:rsidR="00170F2A" w:rsidRDefault="00170F2A" w:rsidP="00170F2A">
      <w:pPr>
        <w:pStyle w:val="Heading3"/>
        <w:bidi w:val="0"/>
      </w:pPr>
      <w:r>
        <w:t>Update</w:t>
      </w:r>
    </w:p>
    <w:p w:rsidR="00170F2A" w:rsidRPr="00D44C3E" w:rsidRDefault="00170F2A" w:rsidP="00170F2A">
      <w:pPr>
        <w:pStyle w:val="Heading4"/>
        <w:bidi w:val="0"/>
      </w:pPr>
      <w:proofErr w:type="spellStart"/>
      <w:r>
        <w:t>Wordpress</w:t>
      </w:r>
      <w:proofErr w:type="spellEnd"/>
    </w:p>
    <w:p w:rsidR="00170F2A" w:rsidRDefault="00170F2A" w:rsidP="00FB1686">
      <w:pPr>
        <w:pStyle w:val="ListParagraph"/>
        <w:numPr>
          <w:ilvl w:val="0"/>
          <w:numId w:val="10"/>
        </w:numPr>
        <w:bidi w:val="0"/>
      </w:pPr>
      <w:r>
        <w:t xml:space="preserve">SVN </w:t>
      </w:r>
      <w:r w:rsidR="00FB1686">
        <w:t>update</w:t>
      </w:r>
      <w:r>
        <w:t xml:space="preserve"> the </w:t>
      </w:r>
      <w:proofErr w:type="spellStart"/>
      <w:r>
        <w:t>Wordpress</w:t>
      </w:r>
      <w:proofErr w:type="spellEnd"/>
      <w:r>
        <w:t xml:space="preserve"> theme</w:t>
      </w:r>
    </w:p>
    <w:p w:rsidR="00170F2A" w:rsidRDefault="00170F2A" w:rsidP="00FB1686">
      <w:pPr>
        <w:pStyle w:val="ListParagraph"/>
        <w:numPr>
          <w:ilvl w:val="0"/>
          <w:numId w:val="10"/>
        </w:numPr>
        <w:bidi w:val="0"/>
      </w:pPr>
      <w:r>
        <w:t xml:space="preserve">SVN </w:t>
      </w:r>
      <w:r w:rsidR="00FB1686">
        <w:t xml:space="preserve">update </w:t>
      </w:r>
      <w:proofErr w:type="spellStart"/>
      <w:r>
        <w:t>Wordpress</w:t>
      </w:r>
      <w:proofErr w:type="spellEnd"/>
      <w:r>
        <w:t xml:space="preserve"> plugin "</w:t>
      </w:r>
      <w:proofErr w:type="spellStart"/>
      <w:r>
        <w:t>GS_core</w:t>
      </w:r>
      <w:proofErr w:type="spellEnd"/>
      <w:r>
        <w:t>"</w:t>
      </w:r>
    </w:p>
    <w:p w:rsidR="00170F2A" w:rsidRDefault="00170F2A" w:rsidP="00FB1686">
      <w:pPr>
        <w:pStyle w:val="ListParagraph"/>
        <w:numPr>
          <w:ilvl w:val="0"/>
          <w:numId w:val="10"/>
        </w:numPr>
        <w:bidi w:val="0"/>
      </w:pPr>
      <w:r>
        <w:t xml:space="preserve">SVN </w:t>
      </w:r>
      <w:r w:rsidR="00FB1686">
        <w:t xml:space="preserve">update </w:t>
      </w:r>
      <w:proofErr w:type="spellStart"/>
      <w:r>
        <w:t>Wordpress</w:t>
      </w:r>
      <w:proofErr w:type="spellEnd"/>
      <w:r>
        <w:t xml:space="preserve"> plugin "</w:t>
      </w:r>
      <w:proofErr w:type="spellStart"/>
      <w:r>
        <w:t>GS_block_ie</w:t>
      </w:r>
      <w:proofErr w:type="spellEnd"/>
      <w:r>
        <w:t>"</w:t>
      </w:r>
    </w:p>
    <w:p w:rsidR="00170F2A" w:rsidRDefault="00170F2A" w:rsidP="00FB1686">
      <w:pPr>
        <w:pStyle w:val="ListParagraph"/>
        <w:numPr>
          <w:ilvl w:val="0"/>
          <w:numId w:val="10"/>
        </w:numPr>
        <w:bidi w:val="0"/>
      </w:pPr>
      <w:r>
        <w:t xml:space="preserve">SVN </w:t>
      </w:r>
      <w:r w:rsidR="00FB1686">
        <w:t xml:space="preserve">update </w:t>
      </w:r>
      <w:proofErr w:type="spellStart"/>
      <w:r>
        <w:t>Wordpress</w:t>
      </w:r>
      <w:proofErr w:type="spellEnd"/>
      <w:r>
        <w:t xml:space="preserve"> plugin "</w:t>
      </w:r>
      <w:proofErr w:type="spellStart"/>
      <w:r>
        <w:t>GS_ajax</w:t>
      </w:r>
      <w:proofErr w:type="spellEnd"/>
      <w:r>
        <w:t>"</w:t>
      </w:r>
    </w:p>
    <w:p w:rsidR="00170F2A" w:rsidRDefault="00170F2A" w:rsidP="00FB1686">
      <w:pPr>
        <w:pStyle w:val="ListParagraph"/>
        <w:numPr>
          <w:ilvl w:val="0"/>
          <w:numId w:val="10"/>
        </w:numPr>
        <w:bidi w:val="0"/>
      </w:pPr>
      <w:r>
        <w:t xml:space="preserve">SVN </w:t>
      </w:r>
      <w:r w:rsidR="00FB1686">
        <w:t>update</w:t>
      </w:r>
      <w:r>
        <w:t xml:space="preserve"> </w:t>
      </w:r>
      <w:proofErr w:type="spellStart"/>
      <w:r>
        <w:t>Wordpress</w:t>
      </w:r>
      <w:proofErr w:type="spellEnd"/>
      <w:r>
        <w:t xml:space="preserve"> plugin "</w:t>
      </w:r>
      <w:proofErr w:type="spellStart"/>
      <w:r>
        <w:t>GS_DC_flash</w:t>
      </w:r>
      <w:proofErr w:type="spellEnd"/>
      <w:r>
        <w:t>"</w:t>
      </w:r>
    </w:p>
    <w:p w:rsidR="00170F2A" w:rsidRDefault="00170F2A" w:rsidP="00FB1686">
      <w:pPr>
        <w:pStyle w:val="ListParagraph"/>
        <w:numPr>
          <w:ilvl w:val="0"/>
          <w:numId w:val="10"/>
        </w:numPr>
        <w:bidi w:val="0"/>
      </w:pPr>
      <w:r>
        <w:lastRenderedPageBreak/>
        <w:t xml:space="preserve">SVN </w:t>
      </w:r>
      <w:r w:rsidR="00FB1686">
        <w:t>update</w:t>
      </w:r>
      <w:r>
        <w:t xml:space="preserve"> </w:t>
      </w:r>
      <w:proofErr w:type="spellStart"/>
      <w:r>
        <w:t>Wordpress</w:t>
      </w:r>
      <w:proofErr w:type="spellEnd"/>
      <w:r>
        <w:t xml:space="preserve"> plugin "</w:t>
      </w:r>
      <w:proofErr w:type="spellStart"/>
      <w:r>
        <w:t>wpml</w:t>
      </w:r>
      <w:proofErr w:type="spellEnd"/>
      <w:r>
        <w:t>"</w:t>
      </w:r>
    </w:p>
    <w:p w:rsidR="00170F2A" w:rsidRDefault="00170F2A" w:rsidP="00FB1686">
      <w:pPr>
        <w:pStyle w:val="ListParagraph"/>
        <w:numPr>
          <w:ilvl w:val="0"/>
          <w:numId w:val="10"/>
        </w:numPr>
        <w:bidi w:val="0"/>
      </w:pPr>
      <w:r>
        <w:t xml:space="preserve">SVN </w:t>
      </w:r>
      <w:r w:rsidR="00FB1686">
        <w:t>update</w:t>
      </w:r>
      <w:r>
        <w:t xml:space="preserve"> </w:t>
      </w:r>
      <w:proofErr w:type="spellStart"/>
      <w:r>
        <w:t>Wordpress</w:t>
      </w:r>
      <w:proofErr w:type="spellEnd"/>
      <w:r>
        <w:t xml:space="preserve"> plugin "w3 total cache"</w:t>
      </w:r>
    </w:p>
    <w:p w:rsidR="00170F2A" w:rsidRDefault="00170F2A" w:rsidP="00FB1686">
      <w:pPr>
        <w:pStyle w:val="ListParagraph"/>
        <w:numPr>
          <w:ilvl w:val="1"/>
          <w:numId w:val="10"/>
        </w:numPr>
        <w:bidi w:val="0"/>
      </w:pPr>
      <w:r>
        <w:t xml:space="preserve">Copy </w:t>
      </w:r>
      <w:r w:rsidR="00FB1686">
        <w:t xml:space="preserve">&amp; override </w:t>
      </w:r>
      <w:r>
        <w:t xml:space="preserve">all files from  </w:t>
      </w:r>
      <w:r w:rsidRPr="00BA0C94">
        <w:t>${</w:t>
      </w:r>
      <w:r w:rsidR="009359D6">
        <w:t>WWW_DISTRIBUTION_DIR</w:t>
      </w:r>
      <w:r w:rsidRPr="00BA0C94">
        <w:t>}/wp/wp-content/plugins/</w:t>
      </w:r>
      <w:r w:rsidRPr="009C6FBA">
        <w:t>w3-total-cache</w:t>
      </w:r>
      <w:r>
        <w:t>/</w:t>
      </w:r>
      <w:r w:rsidRPr="00C616B1">
        <w:t>installation_files</w:t>
      </w:r>
      <w:r>
        <w:t xml:space="preserve"> into </w:t>
      </w:r>
      <w:r w:rsidRPr="00BA0C94">
        <w:t>${</w:t>
      </w:r>
      <w:r w:rsidR="009359D6">
        <w:t>WWW_DISTRIBUTION_DIR</w:t>
      </w:r>
      <w:r w:rsidRPr="00BA0C94">
        <w:t>}/</w:t>
      </w:r>
      <w:proofErr w:type="spellStart"/>
      <w:r w:rsidRPr="00BA0C94">
        <w:t>wp</w:t>
      </w:r>
      <w:proofErr w:type="spellEnd"/>
      <w:r w:rsidRPr="00BA0C94">
        <w:t>/</w:t>
      </w:r>
      <w:proofErr w:type="spellStart"/>
      <w:r w:rsidRPr="00BA0C94">
        <w:t>wp</w:t>
      </w:r>
      <w:proofErr w:type="spellEnd"/>
      <w:r w:rsidRPr="00BA0C94">
        <w:t>-content</w:t>
      </w:r>
    </w:p>
    <w:p w:rsidR="00170F2A" w:rsidRDefault="00170F2A" w:rsidP="00FB1686">
      <w:pPr>
        <w:pStyle w:val="ListParagraph"/>
        <w:numPr>
          <w:ilvl w:val="0"/>
          <w:numId w:val="10"/>
        </w:numPr>
        <w:bidi w:val="0"/>
      </w:pPr>
      <w:r>
        <w:t xml:space="preserve">Import </w:t>
      </w:r>
      <w:proofErr w:type="spellStart"/>
      <w:r>
        <w:t>reset.sql</w:t>
      </w:r>
      <w:proofErr w:type="spellEnd"/>
      <w:r>
        <w:t xml:space="preserve"> into DB</w:t>
      </w:r>
    </w:p>
    <w:p w:rsidR="00170F2A" w:rsidRDefault="00170F2A" w:rsidP="00FB1686">
      <w:pPr>
        <w:pStyle w:val="ListParagraph"/>
        <w:numPr>
          <w:ilvl w:val="1"/>
          <w:numId w:val="10"/>
        </w:numPr>
        <w:bidi w:val="0"/>
      </w:pPr>
      <w:r>
        <w:t xml:space="preserve">From: </w:t>
      </w:r>
      <w:r w:rsidRPr="00BA0C94">
        <w:t>${</w:t>
      </w:r>
      <w:r w:rsidR="009359D6">
        <w:t>WWW_DISTRIBUTION_DIR</w:t>
      </w:r>
      <w:r w:rsidRPr="00BA0C94">
        <w:t>}/wp/wp-content/plugins/GS_core</w:t>
      </w:r>
      <w:r>
        <w:t>/db/reset.sql</w:t>
      </w:r>
    </w:p>
    <w:p w:rsidR="00170F2A" w:rsidRDefault="00170F2A" w:rsidP="00FB1686">
      <w:pPr>
        <w:pStyle w:val="ListParagraph"/>
        <w:numPr>
          <w:ilvl w:val="0"/>
          <w:numId w:val="10"/>
        </w:numPr>
        <w:bidi w:val="0"/>
      </w:pPr>
      <w:r>
        <w:t xml:space="preserve">Import </w:t>
      </w:r>
      <w:proofErr w:type="spellStart"/>
      <w:r>
        <w:t>content.sql</w:t>
      </w:r>
      <w:proofErr w:type="spellEnd"/>
      <w:r>
        <w:t xml:space="preserve"> into DB</w:t>
      </w:r>
    </w:p>
    <w:p w:rsidR="00170F2A" w:rsidRDefault="00170F2A" w:rsidP="00FB1686">
      <w:pPr>
        <w:pStyle w:val="ListParagraph"/>
        <w:numPr>
          <w:ilvl w:val="1"/>
          <w:numId w:val="10"/>
        </w:numPr>
        <w:bidi w:val="0"/>
      </w:pPr>
      <w:r>
        <w:t xml:space="preserve">From: </w:t>
      </w:r>
      <w:r w:rsidRPr="00BA0C94">
        <w:t>${</w:t>
      </w:r>
      <w:r w:rsidR="009359D6">
        <w:t>WWW_DISTRIBUTION_DIR</w:t>
      </w:r>
      <w:r w:rsidRPr="00BA0C94">
        <w:t>}/wp/wp-content/plugins/GS_core</w:t>
      </w:r>
      <w:r>
        <w:t>/db/content.sql</w:t>
      </w:r>
    </w:p>
    <w:p w:rsidR="00170F2A" w:rsidRDefault="00170F2A" w:rsidP="00FB1686">
      <w:pPr>
        <w:pStyle w:val="ListParagraph"/>
        <w:numPr>
          <w:ilvl w:val="0"/>
          <w:numId w:val="10"/>
        </w:numPr>
        <w:bidi w:val="0"/>
      </w:pPr>
      <w:r>
        <w:t>Import CSV's into DB</w:t>
      </w:r>
    </w:p>
    <w:p w:rsidR="00170F2A" w:rsidRDefault="00170F2A" w:rsidP="00FB1686">
      <w:pPr>
        <w:pStyle w:val="ListParagraph"/>
        <w:numPr>
          <w:ilvl w:val="1"/>
          <w:numId w:val="10"/>
        </w:numPr>
        <w:bidi w:val="0"/>
      </w:pPr>
      <w:r>
        <w:t xml:space="preserve">From: </w:t>
      </w:r>
      <w:r w:rsidRPr="00BA0C94">
        <w:t>${</w:t>
      </w:r>
      <w:r w:rsidR="009359D6">
        <w:t>WWW_DISTRIBUTION_DIR</w:t>
      </w:r>
      <w:r w:rsidRPr="00BA0C94">
        <w:t>}/</w:t>
      </w:r>
      <w:proofErr w:type="spellStart"/>
      <w:r w:rsidRPr="00BA0C94">
        <w:t>wp</w:t>
      </w:r>
      <w:proofErr w:type="spellEnd"/>
      <w:r w:rsidRPr="00BA0C94">
        <w:t>/</w:t>
      </w:r>
      <w:proofErr w:type="spellStart"/>
      <w:r w:rsidRPr="00BA0C94">
        <w:t>wp</w:t>
      </w:r>
      <w:proofErr w:type="spellEnd"/>
      <w:r w:rsidRPr="00BA0C94">
        <w:t>-content/plugins/</w:t>
      </w:r>
      <w:proofErr w:type="spellStart"/>
      <w:r w:rsidRPr="00BA0C94">
        <w:t>GS_core</w:t>
      </w:r>
      <w:proofErr w:type="spellEnd"/>
      <w:r>
        <w:t>/</w:t>
      </w:r>
      <w:proofErr w:type="spellStart"/>
      <w:r>
        <w:t>db</w:t>
      </w:r>
      <w:proofErr w:type="spellEnd"/>
      <w:r>
        <w:t>/*.</w:t>
      </w:r>
      <w:proofErr w:type="spellStart"/>
      <w:r>
        <w:t>csv</w:t>
      </w:r>
      <w:proofErr w:type="spellEnd"/>
    </w:p>
    <w:p w:rsidR="00A30CF7" w:rsidRDefault="00A30CF7" w:rsidP="00A30CF7">
      <w:pPr>
        <w:pStyle w:val="ListParagraph"/>
        <w:numPr>
          <w:ilvl w:val="0"/>
          <w:numId w:val="10"/>
        </w:numPr>
        <w:bidi w:val="0"/>
      </w:pPr>
      <w:r>
        <w:t>Parse _</w:t>
      </w:r>
      <w:proofErr w:type="spellStart"/>
      <w:r>
        <w:t>GS_config.php</w:t>
      </w:r>
      <w:proofErr w:type="spellEnd"/>
    </w:p>
    <w:p w:rsidR="00A30CF7" w:rsidRDefault="00A30CF7" w:rsidP="00A30CF7">
      <w:pPr>
        <w:pStyle w:val="ListParagraph"/>
        <w:numPr>
          <w:ilvl w:val="1"/>
          <w:numId w:val="10"/>
        </w:numPr>
        <w:bidi w:val="0"/>
      </w:pPr>
      <w:r>
        <w:t xml:space="preserve">From: </w:t>
      </w:r>
      <w:r w:rsidRPr="00BA0C94">
        <w:t>${</w:t>
      </w:r>
      <w:r w:rsidR="009359D6">
        <w:t>WWW_DISTRIBUTION_DIR</w:t>
      </w:r>
      <w:r w:rsidRPr="00BA0C94">
        <w:t>}/wp/wp-content/plugins/GS_core</w:t>
      </w:r>
      <w:r>
        <w:t>/_GS_config.php</w:t>
      </w:r>
    </w:p>
    <w:p w:rsidR="00170F2A" w:rsidRDefault="00FB1686" w:rsidP="00250CFC">
      <w:pPr>
        <w:pStyle w:val="ListParagraph"/>
        <w:numPr>
          <w:ilvl w:val="0"/>
          <w:numId w:val="10"/>
        </w:numPr>
        <w:bidi w:val="0"/>
        <w:spacing w:before="240"/>
      </w:pPr>
      <w:r>
        <w:t xml:space="preserve">Reset </w:t>
      </w:r>
      <w:proofErr w:type="spellStart"/>
      <w:r>
        <w:t>memcache</w:t>
      </w:r>
      <w:proofErr w:type="spellEnd"/>
    </w:p>
    <w:p w:rsidR="00170F2A" w:rsidRDefault="00170F2A" w:rsidP="00170F2A">
      <w:pPr>
        <w:pStyle w:val="Heading4"/>
        <w:bidi w:val="0"/>
      </w:pPr>
      <w:r>
        <w:t>Back office</w:t>
      </w:r>
    </w:p>
    <w:p w:rsidR="00D11CF5" w:rsidRDefault="00D11CF5" w:rsidP="00D11CF5">
      <w:pPr>
        <w:pStyle w:val="ListParagraph"/>
        <w:numPr>
          <w:ilvl w:val="0"/>
          <w:numId w:val="18"/>
        </w:numPr>
        <w:bidi w:val="0"/>
      </w:pPr>
      <w:r>
        <w:t xml:space="preserve">SVN update </w:t>
      </w:r>
      <w:proofErr w:type="spellStart"/>
      <w:r>
        <w:t>bo</w:t>
      </w:r>
      <w:proofErr w:type="spellEnd"/>
      <w:r>
        <w:t xml:space="preserve"> </w:t>
      </w:r>
      <w:r w:rsidR="00F219A4">
        <w:t>folder</w:t>
      </w:r>
    </w:p>
    <w:p w:rsidR="00D11CF5" w:rsidRDefault="00D11CF5" w:rsidP="00D11CF5">
      <w:pPr>
        <w:pStyle w:val="ListParagraph"/>
        <w:numPr>
          <w:ilvl w:val="0"/>
          <w:numId w:val="18"/>
        </w:numPr>
        <w:bidi w:val="0"/>
      </w:pPr>
      <w:r>
        <w:t xml:space="preserve">Import upgrade/downgrade </w:t>
      </w:r>
      <w:proofErr w:type="spellStart"/>
      <w:r>
        <w:t>sql</w:t>
      </w:r>
      <w:proofErr w:type="spellEnd"/>
      <w:r>
        <w:t xml:space="preserve"> into DB</w:t>
      </w:r>
    </w:p>
    <w:p w:rsidR="00D11CF5" w:rsidRDefault="00D11CF5" w:rsidP="00D11CF5">
      <w:pPr>
        <w:pStyle w:val="ListParagraph"/>
        <w:numPr>
          <w:ilvl w:val="1"/>
          <w:numId w:val="18"/>
        </w:numPr>
        <w:bidi w:val="0"/>
      </w:pPr>
      <w:r>
        <w:t>As in "Database versioning" section</w:t>
      </w:r>
    </w:p>
    <w:p w:rsidR="00D11CF5" w:rsidRDefault="00146230" w:rsidP="004D5B02">
      <w:pPr>
        <w:pStyle w:val="ListParagraph"/>
        <w:numPr>
          <w:ilvl w:val="1"/>
          <w:numId w:val="18"/>
        </w:numPr>
        <w:bidi w:val="0"/>
      </w:pPr>
      <w:r>
        <w:t>Upgrade f</w:t>
      </w:r>
      <w:r w:rsidR="00D11CF5">
        <w:t>rom: ${</w:t>
      </w:r>
      <w:r w:rsidR="009359D6">
        <w:t>WWW_DISTRIBUTION_DIR</w:t>
      </w:r>
      <w:r w:rsidR="004D5B02">
        <w:t>}/</w:t>
      </w:r>
      <w:proofErr w:type="spellStart"/>
      <w:r w:rsidR="00D11CF5">
        <w:t>bo</w:t>
      </w:r>
      <w:proofErr w:type="spellEnd"/>
      <w:r w:rsidR="00D11CF5">
        <w:t>/DB/${BRAND_NAME}/upgrade/</w:t>
      </w:r>
      <w:proofErr w:type="spellStart"/>
      <w:r w:rsidR="00D11CF5">
        <w:t>up%d.sql</w:t>
      </w:r>
      <w:proofErr w:type="spellEnd"/>
    </w:p>
    <w:p w:rsidR="00620367" w:rsidRDefault="00146230" w:rsidP="004D5B02">
      <w:pPr>
        <w:pStyle w:val="ListParagraph"/>
        <w:numPr>
          <w:ilvl w:val="1"/>
          <w:numId w:val="18"/>
        </w:numPr>
        <w:bidi w:val="0"/>
      </w:pPr>
      <w:r>
        <w:t>Downgrade from: ${</w:t>
      </w:r>
      <w:r w:rsidR="009359D6">
        <w:t>WWW_DISTRIBUTION_DIR</w:t>
      </w:r>
      <w:r w:rsidR="004D5B02">
        <w:t>}/</w:t>
      </w:r>
      <w:proofErr w:type="spellStart"/>
      <w:r>
        <w:t>bo</w:t>
      </w:r>
      <w:proofErr w:type="spellEnd"/>
      <w:r>
        <w:t>/DB/${BRAND_NAME}/downgrade/</w:t>
      </w:r>
      <w:proofErr w:type="spellStart"/>
      <w:r>
        <w:t>down%d.sql</w:t>
      </w:r>
      <w:proofErr w:type="spellEnd"/>
    </w:p>
    <w:p w:rsidR="00287D89" w:rsidRDefault="00287D89" w:rsidP="00287D89">
      <w:pPr>
        <w:pStyle w:val="ListParagraph"/>
        <w:numPr>
          <w:ilvl w:val="0"/>
          <w:numId w:val="18"/>
        </w:numPr>
        <w:bidi w:val="0"/>
      </w:pPr>
      <w:r>
        <w:t>Parse main. ${</w:t>
      </w:r>
      <w:proofErr w:type="spellStart"/>
      <w:r>
        <w:t>env</w:t>
      </w:r>
      <w:proofErr w:type="spellEnd"/>
      <w:r>
        <w:t>}.</w:t>
      </w:r>
      <w:proofErr w:type="spellStart"/>
      <w:r>
        <w:t>conf</w:t>
      </w:r>
      <w:proofErr w:type="spellEnd"/>
    </w:p>
    <w:p w:rsidR="00287D89" w:rsidRDefault="00287D89" w:rsidP="00287D89">
      <w:pPr>
        <w:pStyle w:val="ListParagraph"/>
        <w:numPr>
          <w:ilvl w:val="1"/>
          <w:numId w:val="18"/>
        </w:numPr>
        <w:bidi w:val="0"/>
      </w:pPr>
      <w:r>
        <w:t>From: ${WWW_DISTRIBUTION_DIR}/</w:t>
      </w:r>
      <w:r w:rsidRPr="00E238F7">
        <w:t xml:space="preserve"> </w:t>
      </w:r>
      <w:proofErr w:type="spellStart"/>
      <w:r>
        <w:t>bo</w:t>
      </w:r>
      <w:proofErr w:type="spellEnd"/>
      <w:r>
        <w:t>/protected/</w:t>
      </w:r>
      <w:proofErr w:type="spellStart"/>
      <w:r>
        <w:t>config</w:t>
      </w:r>
      <w:proofErr w:type="spellEnd"/>
      <w:r>
        <w:t>/main. ${</w:t>
      </w:r>
      <w:proofErr w:type="spellStart"/>
      <w:r>
        <w:t>env</w:t>
      </w:r>
      <w:proofErr w:type="spellEnd"/>
      <w:r>
        <w:t>}.</w:t>
      </w:r>
      <w:proofErr w:type="spellStart"/>
      <w:r>
        <w:t>conf</w:t>
      </w:r>
      <w:proofErr w:type="spellEnd"/>
    </w:p>
    <w:p w:rsidR="00620367" w:rsidRDefault="00620367" w:rsidP="00620367">
      <w:pPr>
        <w:pStyle w:val="ListParagraph"/>
        <w:numPr>
          <w:ilvl w:val="0"/>
          <w:numId w:val="18"/>
        </w:numPr>
        <w:bidi w:val="0"/>
      </w:pPr>
      <w:r>
        <w:t xml:space="preserve">Update </w:t>
      </w:r>
      <w:r w:rsidR="00041FFD">
        <w:t xml:space="preserve">+ Parse </w:t>
      </w:r>
      <w:proofErr w:type="spellStart"/>
      <w:r>
        <w:t>cron</w:t>
      </w:r>
      <w:proofErr w:type="spellEnd"/>
      <w:r>
        <w:t xml:space="preserve"> </w:t>
      </w:r>
      <w:r w:rsidR="00173F95">
        <w:t xml:space="preserve">from </w:t>
      </w:r>
      <w:r>
        <w:t>txt</w:t>
      </w:r>
    </w:p>
    <w:p w:rsidR="007863FA" w:rsidRDefault="007863FA" w:rsidP="006740F6">
      <w:pPr>
        <w:pStyle w:val="ListParagraph"/>
        <w:numPr>
          <w:ilvl w:val="1"/>
          <w:numId w:val="18"/>
        </w:numPr>
        <w:bidi w:val="0"/>
      </w:pPr>
      <w:r>
        <w:t>Should contain the relevant tokens to be parsed to real values by the BM</w:t>
      </w:r>
    </w:p>
    <w:p w:rsidR="00620367" w:rsidRDefault="00620367" w:rsidP="00620367">
      <w:pPr>
        <w:pStyle w:val="ListParagraph"/>
        <w:numPr>
          <w:ilvl w:val="1"/>
          <w:numId w:val="18"/>
        </w:numPr>
        <w:bidi w:val="0"/>
      </w:pPr>
      <w:r>
        <w:t>From: ${</w:t>
      </w:r>
      <w:r w:rsidR="009359D6">
        <w:t>WWW_DISTRIBUTION_DIR</w:t>
      </w:r>
      <w:r>
        <w:t>}/</w:t>
      </w:r>
      <w:proofErr w:type="spellStart"/>
      <w:r w:rsidR="004D5B02">
        <w:t>bo</w:t>
      </w:r>
      <w:proofErr w:type="spellEnd"/>
      <w:r>
        <w:t>/</w:t>
      </w:r>
      <w:proofErr w:type="spellStart"/>
      <w:r>
        <w:t>cron</w:t>
      </w:r>
      <w:proofErr w:type="spellEnd"/>
      <w:r>
        <w:t>/cron.txt</w:t>
      </w:r>
    </w:p>
    <w:p w:rsidR="00D11CF5" w:rsidRDefault="00D11CF5" w:rsidP="00D11CF5">
      <w:pPr>
        <w:pStyle w:val="ListParagraph"/>
        <w:numPr>
          <w:ilvl w:val="0"/>
          <w:numId w:val="18"/>
        </w:numPr>
        <w:bidi w:val="0"/>
        <w:spacing w:before="240"/>
      </w:pPr>
      <w:r>
        <w:t xml:space="preserve">Reset </w:t>
      </w:r>
      <w:proofErr w:type="spellStart"/>
      <w:r>
        <w:t>memcache</w:t>
      </w:r>
      <w:proofErr w:type="spellEnd"/>
    </w:p>
    <w:p w:rsidR="00D11CF5" w:rsidRPr="00D11CF5" w:rsidRDefault="00D11CF5" w:rsidP="00D11CF5">
      <w:pPr>
        <w:bidi w:val="0"/>
      </w:pPr>
    </w:p>
    <w:p w:rsidR="00170F2A" w:rsidRDefault="00170F2A" w:rsidP="00170F2A">
      <w:pPr>
        <w:pStyle w:val="Heading4"/>
        <w:bidi w:val="0"/>
      </w:pPr>
      <w:r>
        <w:t>Back office UI</w:t>
      </w:r>
    </w:p>
    <w:p w:rsidR="00F219A4" w:rsidRDefault="00F219A4" w:rsidP="00F219A4">
      <w:pPr>
        <w:pStyle w:val="ListParagraph"/>
        <w:numPr>
          <w:ilvl w:val="0"/>
          <w:numId w:val="19"/>
        </w:numPr>
        <w:bidi w:val="0"/>
      </w:pPr>
      <w:r>
        <w:t xml:space="preserve">SVN update </w:t>
      </w:r>
      <w:proofErr w:type="spellStart"/>
      <w:r>
        <w:t>boui</w:t>
      </w:r>
      <w:proofErr w:type="spellEnd"/>
      <w:r>
        <w:t xml:space="preserve"> folder</w:t>
      </w:r>
    </w:p>
    <w:p w:rsidR="00CF4E0B" w:rsidRDefault="00CF4E0B" w:rsidP="00CF4E0B">
      <w:pPr>
        <w:pStyle w:val="ListParagraph"/>
        <w:numPr>
          <w:ilvl w:val="0"/>
          <w:numId w:val="19"/>
        </w:numPr>
        <w:bidi w:val="0"/>
      </w:pPr>
      <w:r>
        <w:t xml:space="preserve">Parse </w:t>
      </w:r>
      <w:proofErr w:type="spellStart"/>
      <w:r>
        <w:t>main.conf</w:t>
      </w:r>
      <w:proofErr w:type="spellEnd"/>
    </w:p>
    <w:p w:rsidR="00CF4E0B" w:rsidRDefault="00CF4E0B" w:rsidP="00CF4E0B">
      <w:pPr>
        <w:pStyle w:val="ListParagraph"/>
        <w:numPr>
          <w:ilvl w:val="1"/>
          <w:numId w:val="19"/>
        </w:numPr>
        <w:bidi w:val="0"/>
      </w:pPr>
      <w:r>
        <w:t>From: ${WWW_DISTRIBUTION_DIR}/</w:t>
      </w:r>
      <w:proofErr w:type="spellStart"/>
      <w:r>
        <w:t>boui</w:t>
      </w:r>
      <w:proofErr w:type="spellEnd"/>
      <w:r>
        <w:t>/protected/</w:t>
      </w:r>
      <w:proofErr w:type="spellStart"/>
      <w:r>
        <w:t>config</w:t>
      </w:r>
      <w:proofErr w:type="spellEnd"/>
      <w:r>
        <w:t>/</w:t>
      </w:r>
      <w:proofErr w:type="spellStart"/>
      <w:r>
        <w:t>main.conf</w:t>
      </w:r>
      <w:proofErr w:type="spellEnd"/>
    </w:p>
    <w:p w:rsidR="00F219A4" w:rsidRDefault="00F219A4" w:rsidP="00F219A4">
      <w:pPr>
        <w:pStyle w:val="ListParagraph"/>
        <w:numPr>
          <w:ilvl w:val="0"/>
          <w:numId w:val="19"/>
        </w:numPr>
        <w:bidi w:val="0"/>
        <w:spacing w:before="240"/>
      </w:pPr>
      <w:r>
        <w:t xml:space="preserve">Reset </w:t>
      </w:r>
      <w:proofErr w:type="spellStart"/>
      <w:r>
        <w:t>memcache</w:t>
      </w:r>
      <w:proofErr w:type="spellEnd"/>
    </w:p>
    <w:p w:rsidR="00170F2A" w:rsidRDefault="00170F2A" w:rsidP="00170F2A">
      <w:pPr>
        <w:pStyle w:val="Heading4"/>
        <w:bidi w:val="0"/>
      </w:pPr>
      <w:r>
        <w:t xml:space="preserve">Game server </w:t>
      </w:r>
    </w:p>
    <w:p w:rsidR="00146230" w:rsidRDefault="00146230" w:rsidP="00E82FE0">
      <w:pPr>
        <w:pStyle w:val="ListParagraph"/>
        <w:numPr>
          <w:ilvl w:val="0"/>
          <w:numId w:val="20"/>
        </w:numPr>
        <w:bidi w:val="0"/>
      </w:pPr>
      <w:r>
        <w:t xml:space="preserve">SVN update </w:t>
      </w:r>
      <w:r w:rsidR="00E82FE0">
        <w:t>games</w:t>
      </w:r>
      <w:r w:rsidR="006C64DD">
        <w:t xml:space="preserve"> folder</w:t>
      </w:r>
      <w:r>
        <w:t xml:space="preserve"> </w:t>
      </w:r>
    </w:p>
    <w:p w:rsidR="0031632B" w:rsidRDefault="0031632B" w:rsidP="0031632B">
      <w:pPr>
        <w:pStyle w:val="ListParagraph"/>
        <w:numPr>
          <w:ilvl w:val="0"/>
          <w:numId w:val="20"/>
        </w:numPr>
        <w:bidi w:val="0"/>
      </w:pPr>
      <w:r>
        <w:t xml:space="preserve">Parse </w:t>
      </w:r>
      <w:proofErr w:type="spellStart"/>
      <w:r>
        <w:t>site.conf.php</w:t>
      </w:r>
      <w:proofErr w:type="spellEnd"/>
    </w:p>
    <w:p w:rsidR="0031632B" w:rsidRDefault="0031632B" w:rsidP="0031632B">
      <w:pPr>
        <w:pStyle w:val="ListParagraph"/>
        <w:numPr>
          <w:ilvl w:val="1"/>
          <w:numId w:val="20"/>
        </w:numPr>
        <w:bidi w:val="0"/>
      </w:pPr>
      <w:r>
        <w:t>From: ${WWW_DISTRIBUTION_DIR}/games/</w:t>
      </w:r>
      <w:proofErr w:type="spellStart"/>
      <w:r>
        <w:t>site.conf.php</w:t>
      </w:r>
      <w:proofErr w:type="spellEnd"/>
    </w:p>
    <w:p w:rsidR="00146230" w:rsidRDefault="00146230" w:rsidP="00146230">
      <w:pPr>
        <w:pStyle w:val="ListParagraph"/>
        <w:numPr>
          <w:ilvl w:val="0"/>
          <w:numId w:val="20"/>
        </w:numPr>
        <w:bidi w:val="0"/>
      </w:pPr>
      <w:r>
        <w:t xml:space="preserve">Import upgrade/downgrade </w:t>
      </w:r>
      <w:proofErr w:type="spellStart"/>
      <w:r>
        <w:t>sql</w:t>
      </w:r>
      <w:proofErr w:type="spellEnd"/>
      <w:r>
        <w:t xml:space="preserve"> into DB</w:t>
      </w:r>
    </w:p>
    <w:p w:rsidR="00E8750D" w:rsidRDefault="00E8750D" w:rsidP="004D5B02">
      <w:pPr>
        <w:pStyle w:val="ListParagraph"/>
        <w:numPr>
          <w:ilvl w:val="1"/>
          <w:numId w:val="18"/>
        </w:numPr>
        <w:bidi w:val="0"/>
      </w:pPr>
      <w:r>
        <w:t>Upgrade from</w:t>
      </w:r>
      <w:r w:rsidR="00146230">
        <w:t>: ${</w:t>
      </w:r>
      <w:r w:rsidR="009359D6">
        <w:t>WWW_DISTRIBUTION_DIR</w:t>
      </w:r>
      <w:r w:rsidR="004D5B02">
        <w:t>}/</w:t>
      </w:r>
      <w:r w:rsidR="00146230">
        <w:t>games/</w:t>
      </w:r>
      <w:proofErr w:type="spellStart"/>
      <w:r w:rsidR="00146230">
        <w:t>db</w:t>
      </w:r>
      <w:proofErr w:type="spellEnd"/>
      <w:r w:rsidR="00146230">
        <w:t>/${BRAND_NAME}/</w:t>
      </w:r>
      <w:r>
        <w:t>upgrade/</w:t>
      </w:r>
      <w:proofErr w:type="spellStart"/>
      <w:r>
        <w:t>up%d.sql</w:t>
      </w:r>
      <w:proofErr w:type="spellEnd"/>
    </w:p>
    <w:p w:rsidR="00E8750D" w:rsidRDefault="00E8750D" w:rsidP="004D5B02">
      <w:pPr>
        <w:pStyle w:val="ListParagraph"/>
        <w:numPr>
          <w:ilvl w:val="1"/>
          <w:numId w:val="18"/>
        </w:numPr>
        <w:bidi w:val="0"/>
      </w:pPr>
      <w:r>
        <w:t>Downgrade from: ${</w:t>
      </w:r>
      <w:r w:rsidR="009359D6">
        <w:t>WWW_DISTRIBUTION_DIR</w:t>
      </w:r>
      <w:r>
        <w:t>}/games/db/${BRAND_NAME}/downgrade/down%d.sql</w:t>
      </w:r>
    </w:p>
    <w:p w:rsidR="00146230" w:rsidRDefault="00146230" w:rsidP="00146230">
      <w:pPr>
        <w:pStyle w:val="ListParagraph"/>
        <w:numPr>
          <w:ilvl w:val="0"/>
          <w:numId w:val="20"/>
        </w:numPr>
        <w:bidi w:val="0"/>
        <w:spacing w:before="240"/>
      </w:pPr>
      <w:r>
        <w:t xml:space="preserve">Reset </w:t>
      </w:r>
      <w:proofErr w:type="spellStart"/>
      <w:r>
        <w:t>memcache</w:t>
      </w:r>
      <w:proofErr w:type="spellEnd"/>
    </w:p>
    <w:p w:rsidR="00170F2A" w:rsidRDefault="00170F2A" w:rsidP="00170F2A">
      <w:pPr>
        <w:pStyle w:val="Heading4"/>
        <w:bidi w:val="0"/>
      </w:pPr>
      <w:r>
        <w:lastRenderedPageBreak/>
        <w:t xml:space="preserve">Area 51 </w:t>
      </w:r>
    </w:p>
    <w:p w:rsidR="007C7002" w:rsidRDefault="007C7002" w:rsidP="007C7002">
      <w:pPr>
        <w:pStyle w:val="ListParagraph"/>
        <w:numPr>
          <w:ilvl w:val="0"/>
          <w:numId w:val="21"/>
        </w:numPr>
        <w:bidi w:val="0"/>
      </w:pPr>
      <w:r>
        <w:t>SVN update area51 folder</w:t>
      </w:r>
    </w:p>
    <w:p w:rsidR="005C2151" w:rsidRDefault="005C2151" w:rsidP="005C2151">
      <w:pPr>
        <w:pStyle w:val="ListParagraph"/>
        <w:numPr>
          <w:ilvl w:val="0"/>
          <w:numId w:val="21"/>
        </w:numPr>
        <w:bidi w:val="0"/>
      </w:pPr>
      <w:r>
        <w:t xml:space="preserve">Parse </w:t>
      </w:r>
      <w:proofErr w:type="spellStart"/>
      <w:r>
        <w:t>site.conf.php</w:t>
      </w:r>
      <w:proofErr w:type="spellEnd"/>
    </w:p>
    <w:p w:rsidR="005C2151" w:rsidRDefault="005C2151" w:rsidP="005C2151">
      <w:pPr>
        <w:pStyle w:val="ListParagraph"/>
        <w:numPr>
          <w:ilvl w:val="1"/>
          <w:numId w:val="21"/>
        </w:numPr>
        <w:bidi w:val="0"/>
      </w:pPr>
      <w:r>
        <w:t>From: ${WWW_DISTRIBUTION_DIR}/area51/</w:t>
      </w:r>
      <w:r w:rsidRPr="00625292">
        <w:t xml:space="preserve"> </w:t>
      </w:r>
      <w:proofErr w:type="spellStart"/>
      <w:r>
        <w:t>site.conf.php</w:t>
      </w:r>
      <w:proofErr w:type="spellEnd"/>
    </w:p>
    <w:p w:rsidR="007C7002" w:rsidRPr="007C7002" w:rsidRDefault="007C7002" w:rsidP="007C7002">
      <w:pPr>
        <w:pStyle w:val="ListParagraph"/>
        <w:numPr>
          <w:ilvl w:val="0"/>
          <w:numId w:val="21"/>
        </w:numPr>
        <w:bidi w:val="0"/>
        <w:spacing w:before="240"/>
      </w:pPr>
      <w:r>
        <w:t xml:space="preserve">Reset </w:t>
      </w:r>
      <w:proofErr w:type="spellStart"/>
      <w:r>
        <w:t>memcache</w:t>
      </w:r>
      <w:proofErr w:type="spellEnd"/>
    </w:p>
    <w:p w:rsidR="00170F2A" w:rsidRDefault="00170F2A" w:rsidP="00170F2A">
      <w:pPr>
        <w:pStyle w:val="Heading4"/>
        <w:bidi w:val="0"/>
      </w:pPr>
      <w:r>
        <w:t>Wallet</w:t>
      </w:r>
    </w:p>
    <w:p w:rsidR="00170F2A" w:rsidRDefault="00170F2A" w:rsidP="00E26DD9">
      <w:pPr>
        <w:pStyle w:val="ListParagraph"/>
        <w:numPr>
          <w:ilvl w:val="0"/>
          <w:numId w:val="11"/>
        </w:numPr>
        <w:bidi w:val="0"/>
      </w:pPr>
      <w:r>
        <w:t>Install if required</w:t>
      </w:r>
    </w:p>
    <w:p w:rsidR="00170F2A" w:rsidRDefault="00170F2A" w:rsidP="00E26DD9">
      <w:pPr>
        <w:pStyle w:val="ListParagraph"/>
        <w:numPr>
          <w:ilvl w:val="1"/>
          <w:numId w:val="11"/>
        </w:numPr>
        <w:bidi w:val="0"/>
      </w:pPr>
      <w:r>
        <w:t>Jetty</w:t>
      </w:r>
    </w:p>
    <w:p w:rsidR="00170F2A" w:rsidRDefault="00170F2A" w:rsidP="00E26DD9">
      <w:pPr>
        <w:pStyle w:val="ListParagraph"/>
        <w:numPr>
          <w:ilvl w:val="1"/>
          <w:numId w:val="11"/>
        </w:numPr>
        <w:bidi w:val="0"/>
      </w:pPr>
      <w:proofErr w:type="spellStart"/>
      <w:r>
        <w:t>Mysql</w:t>
      </w:r>
      <w:proofErr w:type="spellEnd"/>
    </w:p>
    <w:p w:rsidR="00AA0EAD" w:rsidRDefault="00AA0EAD" w:rsidP="00AA0EAD">
      <w:pPr>
        <w:pStyle w:val="ListParagraph"/>
        <w:numPr>
          <w:ilvl w:val="0"/>
          <w:numId w:val="11"/>
        </w:numPr>
        <w:bidi w:val="0"/>
      </w:pPr>
      <w:r>
        <w:t>Get and extract .war file by required version</w:t>
      </w:r>
    </w:p>
    <w:p w:rsidR="00AA0EAD" w:rsidRDefault="00AA0EAD" w:rsidP="00AA0EAD">
      <w:pPr>
        <w:pStyle w:val="ListParagraph"/>
        <w:numPr>
          <w:ilvl w:val="1"/>
          <w:numId w:val="11"/>
        </w:numPr>
        <w:bidi w:val="0"/>
      </w:pPr>
      <w:r>
        <w:t>Version from: ${SVN_ROOT}/${SVN_TYPE}/externals/wallet.txt</w:t>
      </w:r>
    </w:p>
    <w:p w:rsidR="00AA0EAD" w:rsidRDefault="00AA0EAD" w:rsidP="00AA0EAD">
      <w:pPr>
        <w:pStyle w:val="ListParagraph"/>
        <w:numPr>
          <w:ilvl w:val="1"/>
          <w:numId w:val="11"/>
        </w:numPr>
        <w:bidi w:val="0"/>
      </w:pPr>
      <w:r>
        <w:t>Should recognize 'latest' as the newest code available</w:t>
      </w:r>
    </w:p>
    <w:p w:rsidR="00AA0EAD" w:rsidRDefault="00AA0EAD" w:rsidP="00AA0EAD">
      <w:pPr>
        <w:pStyle w:val="ListParagraph"/>
        <w:numPr>
          <w:ilvl w:val="1"/>
          <w:numId w:val="11"/>
        </w:numPr>
        <w:bidi w:val="0"/>
      </w:pPr>
      <w:r>
        <w:t>BM should download the .war files from a Nexus server</w:t>
      </w:r>
    </w:p>
    <w:p w:rsidR="00AA0EAD" w:rsidRDefault="00AA0EAD" w:rsidP="00AA0EAD">
      <w:pPr>
        <w:pStyle w:val="ListParagraph"/>
        <w:numPr>
          <w:ilvl w:val="1"/>
          <w:numId w:val="11"/>
        </w:numPr>
        <w:bidi w:val="0"/>
      </w:pPr>
      <w:r>
        <w:t xml:space="preserve">BM should know from which nexus </w:t>
      </w:r>
      <w:proofErr w:type="spellStart"/>
      <w:r>
        <w:t>url</w:t>
      </w:r>
      <w:proofErr w:type="spellEnd"/>
      <w:r>
        <w:t xml:space="preserve"> to get wallet .war file according to required version</w:t>
      </w:r>
    </w:p>
    <w:p w:rsidR="00AA0EAD" w:rsidRDefault="00AA0EAD" w:rsidP="00AA0EAD">
      <w:pPr>
        <w:pStyle w:val="ListParagraph"/>
        <w:numPr>
          <w:ilvl w:val="1"/>
          <w:numId w:val="11"/>
        </w:numPr>
        <w:bidi w:val="0"/>
      </w:pPr>
      <w:r>
        <w:t xml:space="preserve">Should be saved and extracted at the Jetty web apps folder as </w:t>
      </w:r>
    </w:p>
    <w:p w:rsidR="00B259E2" w:rsidRDefault="00B259E2" w:rsidP="00B259E2">
      <w:pPr>
        <w:pStyle w:val="ListParagraph"/>
        <w:numPr>
          <w:ilvl w:val="0"/>
          <w:numId w:val="11"/>
        </w:numPr>
        <w:bidi w:val="0"/>
      </w:pPr>
      <w:r>
        <w:t xml:space="preserve">Import upgrade/downgrade </w:t>
      </w:r>
      <w:proofErr w:type="spellStart"/>
      <w:r>
        <w:t>sql</w:t>
      </w:r>
      <w:proofErr w:type="spellEnd"/>
      <w:r>
        <w:t xml:space="preserve"> into DB</w:t>
      </w:r>
    </w:p>
    <w:p w:rsidR="00B259E2" w:rsidRDefault="00B259E2" w:rsidP="00B259E2">
      <w:pPr>
        <w:pStyle w:val="ListParagraph"/>
        <w:numPr>
          <w:ilvl w:val="1"/>
          <w:numId w:val="11"/>
        </w:numPr>
        <w:bidi w:val="0"/>
      </w:pPr>
      <w:r>
        <w:t>As in "Database versioning" section</w:t>
      </w:r>
    </w:p>
    <w:p w:rsidR="00B259E2" w:rsidRDefault="00B259E2" w:rsidP="007C3248">
      <w:pPr>
        <w:pStyle w:val="ListParagraph"/>
        <w:numPr>
          <w:ilvl w:val="1"/>
          <w:numId w:val="11"/>
        </w:numPr>
        <w:bidi w:val="0"/>
      </w:pPr>
      <w:r>
        <w:t>Upgrade from: ${</w:t>
      </w:r>
      <w:r w:rsidR="007C3248" w:rsidRPr="007C3248">
        <w:t xml:space="preserve"> </w:t>
      </w:r>
      <w:r w:rsidR="007C3248">
        <w:t xml:space="preserve">JETTY </w:t>
      </w:r>
      <w:r>
        <w:t>_BRAND_DIR}/</w:t>
      </w:r>
      <w:proofErr w:type="spellStart"/>
      <w:r>
        <w:t>web_inf</w:t>
      </w:r>
      <w:proofErr w:type="spellEnd"/>
      <w:r>
        <w:t>/classes/</w:t>
      </w:r>
      <w:proofErr w:type="spellStart"/>
      <w:r>
        <w:t>sql</w:t>
      </w:r>
      <w:proofErr w:type="spellEnd"/>
      <w:r>
        <w:t>/upgrade/</w:t>
      </w:r>
      <w:proofErr w:type="spellStart"/>
      <w:r>
        <w:t>up%d.sql</w:t>
      </w:r>
      <w:proofErr w:type="spellEnd"/>
    </w:p>
    <w:p w:rsidR="00B259E2" w:rsidRDefault="00B259E2" w:rsidP="007C3248">
      <w:pPr>
        <w:pStyle w:val="ListParagraph"/>
        <w:numPr>
          <w:ilvl w:val="1"/>
          <w:numId w:val="11"/>
        </w:numPr>
        <w:bidi w:val="0"/>
      </w:pPr>
      <w:r>
        <w:t>Downgrade from: ${</w:t>
      </w:r>
      <w:r w:rsidR="007C3248" w:rsidRPr="007C3248">
        <w:t xml:space="preserve"> </w:t>
      </w:r>
      <w:r w:rsidR="007C3248">
        <w:t xml:space="preserve">JETTY </w:t>
      </w:r>
      <w:r>
        <w:t>_BRAND_DIR}/</w:t>
      </w:r>
      <w:r w:rsidRPr="00B259E2">
        <w:t xml:space="preserve"> </w:t>
      </w:r>
      <w:proofErr w:type="spellStart"/>
      <w:r>
        <w:t>web_inf</w:t>
      </w:r>
      <w:proofErr w:type="spellEnd"/>
      <w:r>
        <w:t>/classes/</w:t>
      </w:r>
      <w:proofErr w:type="spellStart"/>
      <w:r>
        <w:t>sql</w:t>
      </w:r>
      <w:proofErr w:type="spellEnd"/>
      <w:r>
        <w:t>/downgrade/</w:t>
      </w:r>
      <w:proofErr w:type="spellStart"/>
      <w:r>
        <w:t>down%d.sql</w:t>
      </w:r>
      <w:proofErr w:type="spellEnd"/>
    </w:p>
    <w:p w:rsidR="00170F2A" w:rsidRDefault="00170F2A" w:rsidP="00E26DD9">
      <w:pPr>
        <w:pStyle w:val="ListParagraph"/>
        <w:numPr>
          <w:ilvl w:val="0"/>
          <w:numId w:val="11"/>
        </w:numPr>
        <w:bidi w:val="0"/>
      </w:pPr>
      <w:r>
        <w:t>Parse props.txt</w:t>
      </w:r>
    </w:p>
    <w:p w:rsidR="00170F2A" w:rsidRDefault="00170F2A" w:rsidP="00E26DD9">
      <w:pPr>
        <w:pStyle w:val="ListParagraph"/>
        <w:numPr>
          <w:ilvl w:val="1"/>
          <w:numId w:val="11"/>
        </w:numPr>
        <w:bidi w:val="0"/>
      </w:pPr>
      <w:r>
        <w:t xml:space="preserve">From: </w:t>
      </w:r>
      <w:r w:rsidR="00164DC9">
        <w:t>${</w:t>
      </w:r>
      <w:r w:rsidR="00164DC9" w:rsidRPr="007C3248">
        <w:t xml:space="preserve"> </w:t>
      </w:r>
      <w:r w:rsidR="00164DC9">
        <w:t>JETTY _BRAND_DIR}</w:t>
      </w:r>
      <w:r>
        <w:t>/</w:t>
      </w:r>
      <w:proofErr w:type="spellStart"/>
      <w:r>
        <w:t>web_inf</w:t>
      </w:r>
      <w:proofErr w:type="spellEnd"/>
      <w:r>
        <w:t>/classes/props/props.txt</w:t>
      </w:r>
    </w:p>
    <w:p w:rsidR="00170F2A" w:rsidRDefault="00170F2A" w:rsidP="00E26DD9">
      <w:pPr>
        <w:pStyle w:val="ListParagraph"/>
        <w:numPr>
          <w:ilvl w:val="0"/>
          <w:numId w:val="11"/>
        </w:numPr>
        <w:bidi w:val="0"/>
      </w:pPr>
      <w:r>
        <w:t>Restart Jetty</w:t>
      </w:r>
    </w:p>
    <w:p w:rsidR="00CF047E" w:rsidRDefault="00CF047E" w:rsidP="00CF047E">
      <w:pPr>
        <w:pStyle w:val="Heading3"/>
        <w:bidi w:val="0"/>
      </w:pPr>
      <w:r>
        <w:t>Switch</w:t>
      </w:r>
    </w:p>
    <w:p w:rsidR="00CF047E" w:rsidRPr="00D44C3E" w:rsidRDefault="00CF047E" w:rsidP="00CF047E">
      <w:pPr>
        <w:pStyle w:val="Heading4"/>
        <w:bidi w:val="0"/>
      </w:pPr>
      <w:proofErr w:type="spellStart"/>
      <w:r>
        <w:t>Wordpress</w:t>
      </w:r>
      <w:proofErr w:type="spellEnd"/>
    </w:p>
    <w:p w:rsidR="00CF047E" w:rsidRDefault="00E26DD9" w:rsidP="006F3349">
      <w:pPr>
        <w:pStyle w:val="ListParagraph"/>
        <w:numPr>
          <w:ilvl w:val="0"/>
          <w:numId w:val="24"/>
        </w:numPr>
        <w:bidi w:val="0"/>
      </w:pPr>
      <w:r>
        <w:t>Rename</w:t>
      </w:r>
      <w:r w:rsidR="00CF047E">
        <w:t xml:space="preserve"> DB</w:t>
      </w:r>
    </w:p>
    <w:p w:rsidR="00CF047E" w:rsidRDefault="00CF047E" w:rsidP="006F3349">
      <w:pPr>
        <w:pStyle w:val="ListParagraph"/>
        <w:numPr>
          <w:ilvl w:val="1"/>
          <w:numId w:val="24"/>
        </w:numPr>
        <w:bidi w:val="0"/>
      </w:pPr>
      <w:r>
        <w:t xml:space="preserve">Name should be informative, consisting of distribution name and the relevant component type </w:t>
      </w:r>
      <w:proofErr w:type="spellStart"/>
      <w:r>
        <w:t>e.g</w:t>
      </w:r>
      <w:proofErr w:type="spellEnd"/>
      <w:r>
        <w:t xml:space="preserve"> </w:t>
      </w:r>
      <w:proofErr w:type="spellStart"/>
      <w:r>
        <w:t>wp</w:t>
      </w:r>
      <w:proofErr w:type="spellEnd"/>
      <w:r>
        <w:t>\</w:t>
      </w:r>
      <w:proofErr w:type="spellStart"/>
      <w:r>
        <w:t>bo</w:t>
      </w:r>
      <w:proofErr w:type="spellEnd"/>
      <w:r>
        <w:t>\</w:t>
      </w:r>
      <w:proofErr w:type="spellStart"/>
      <w:r>
        <w:t>gs</w:t>
      </w:r>
      <w:proofErr w:type="spellEnd"/>
      <w:r>
        <w:t>\wallet</w:t>
      </w:r>
    </w:p>
    <w:p w:rsidR="00B241FC" w:rsidRDefault="00B241FC" w:rsidP="006F3349">
      <w:pPr>
        <w:pStyle w:val="ListParagraph"/>
        <w:numPr>
          <w:ilvl w:val="0"/>
          <w:numId w:val="24"/>
        </w:numPr>
        <w:bidi w:val="0"/>
      </w:pPr>
      <w:r>
        <w:t>Rename</w:t>
      </w:r>
      <w:r w:rsidR="00703C48">
        <w:t xml:space="preserve"> </w:t>
      </w:r>
      <w:proofErr w:type="spellStart"/>
      <w:r w:rsidR="00703C48">
        <w:t>wordpress</w:t>
      </w:r>
      <w:proofErr w:type="spellEnd"/>
      <w:r>
        <w:t xml:space="preserve"> folder</w:t>
      </w:r>
    </w:p>
    <w:p w:rsidR="00CF047E" w:rsidRDefault="00CF047E" w:rsidP="006F3349">
      <w:pPr>
        <w:pStyle w:val="ListParagraph"/>
        <w:numPr>
          <w:ilvl w:val="0"/>
          <w:numId w:val="24"/>
        </w:numPr>
        <w:bidi w:val="0"/>
      </w:pPr>
      <w:r>
        <w:t xml:space="preserve">Get </w:t>
      </w:r>
      <w:r w:rsidR="00E26DD9">
        <w:t xml:space="preserve">new </w:t>
      </w:r>
      <w:proofErr w:type="spellStart"/>
      <w:r w:rsidR="00E26DD9">
        <w:t>Wp-config.php</w:t>
      </w:r>
      <w:proofErr w:type="spellEnd"/>
      <w:r w:rsidR="00E26DD9">
        <w:t xml:space="preserve"> </w:t>
      </w:r>
    </w:p>
    <w:p w:rsidR="00CF047E" w:rsidRDefault="00E26DD9" w:rsidP="006F3349">
      <w:pPr>
        <w:pStyle w:val="ListParagraph"/>
        <w:numPr>
          <w:ilvl w:val="1"/>
          <w:numId w:val="24"/>
        </w:numPr>
        <w:bidi w:val="0"/>
      </w:pPr>
      <w:r>
        <w:t>Should be clean with all of the relevant tokens intact</w:t>
      </w:r>
    </w:p>
    <w:p w:rsidR="00CF047E" w:rsidRDefault="00CF047E" w:rsidP="006F3349">
      <w:pPr>
        <w:pStyle w:val="ListParagraph"/>
        <w:numPr>
          <w:ilvl w:val="0"/>
          <w:numId w:val="24"/>
        </w:numPr>
        <w:bidi w:val="0"/>
      </w:pPr>
      <w:r>
        <w:t xml:space="preserve">Parse </w:t>
      </w:r>
      <w:proofErr w:type="spellStart"/>
      <w:r>
        <w:t>wp-config.php</w:t>
      </w:r>
      <w:proofErr w:type="spellEnd"/>
    </w:p>
    <w:p w:rsidR="00CF047E" w:rsidRDefault="00CF047E" w:rsidP="006F3349">
      <w:pPr>
        <w:pStyle w:val="ListParagraph"/>
        <w:numPr>
          <w:ilvl w:val="1"/>
          <w:numId w:val="24"/>
        </w:numPr>
        <w:bidi w:val="0"/>
      </w:pPr>
      <w:proofErr w:type="spellStart"/>
      <w:r>
        <w:t>wp-config.php</w:t>
      </w:r>
      <w:proofErr w:type="spellEnd"/>
      <w:r>
        <w:t xml:space="preserve"> should be present in the </w:t>
      </w:r>
      <w:proofErr w:type="spellStart"/>
      <w:r>
        <w:t>wordpress</w:t>
      </w:r>
      <w:proofErr w:type="spellEnd"/>
      <w:r>
        <w:t xml:space="preserve"> framework including the relevant tokens to be parsed to real values by the BM</w:t>
      </w:r>
    </w:p>
    <w:p w:rsidR="00B13414" w:rsidRDefault="00CF047E" w:rsidP="006F3349">
      <w:pPr>
        <w:pStyle w:val="ListParagraph"/>
        <w:numPr>
          <w:ilvl w:val="0"/>
          <w:numId w:val="24"/>
        </w:numPr>
        <w:bidi w:val="0"/>
      </w:pPr>
      <w:r>
        <w:t xml:space="preserve">SVN </w:t>
      </w:r>
      <w:r w:rsidR="00876C23">
        <w:t>switch</w:t>
      </w:r>
      <w:r>
        <w:t xml:space="preserve"> the </w:t>
      </w:r>
      <w:proofErr w:type="spellStart"/>
      <w:r>
        <w:t>Wordpress</w:t>
      </w:r>
      <w:proofErr w:type="spellEnd"/>
      <w:r>
        <w:t xml:space="preserve"> theme</w:t>
      </w:r>
    </w:p>
    <w:p w:rsidR="00B13414" w:rsidRDefault="00CF047E" w:rsidP="006F3349">
      <w:pPr>
        <w:pStyle w:val="ListParagraph"/>
        <w:numPr>
          <w:ilvl w:val="1"/>
          <w:numId w:val="24"/>
        </w:numPr>
        <w:bidi w:val="0"/>
      </w:pPr>
      <w:r>
        <w:t xml:space="preserve">To: </w:t>
      </w:r>
      <w:r w:rsidR="00B13414" w:rsidRPr="00BA0C94">
        <w:t>${SVN_ROOT}/${SVN_TYPE}/wordpress/wp-content/themes/${BRAND_NAME}</w:t>
      </w:r>
    </w:p>
    <w:p w:rsidR="00CF047E" w:rsidRDefault="00CF047E" w:rsidP="006F3349">
      <w:pPr>
        <w:pStyle w:val="ListParagraph"/>
        <w:numPr>
          <w:ilvl w:val="0"/>
          <w:numId w:val="24"/>
        </w:numPr>
        <w:bidi w:val="0"/>
      </w:pPr>
      <w:r>
        <w:t xml:space="preserve">SVN </w:t>
      </w:r>
      <w:r w:rsidR="00B13414">
        <w:t>switch</w:t>
      </w:r>
      <w:r>
        <w:t xml:space="preserve"> </w:t>
      </w:r>
      <w:proofErr w:type="spellStart"/>
      <w:r>
        <w:t>Wordpress</w:t>
      </w:r>
      <w:proofErr w:type="spellEnd"/>
      <w:r>
        <w:t xml:space="preserve"> plugin "</w:t>
      </w:r>
      <w:proofErr w:type="spellStart"/>
      <w:r>
        <w:t>GS_core</w:t>
      </w:r>
      <w:proofErr w:type="spellEnd"/>
      <w:r>
        <w:t>"</w:t>
      </w:r>
    </w:p>
    <w:p w:rsidR="00CF047E" w:rsidRDefault="00B13414" w:rsidP="006F3349">
      <w:pPr>
        <w:pStyle w:val="ListParagraph"/>
        <w:numPr>
          <w:ilvl w:val="1"/>
          <w:numId w:val="24"/>
        </w:numPr>
        <w:bidi w:val="0"/>
      </w:pPr>
      <w:r>
        <w:t>To</w:t>
      </w:r>
      <w:r w:rsidR="00CF047E">
        <w:t xml:space="preserve">:  </w:t>
      </w:r>
      <w:r w:rsidR="00CF047E" w:rsidRPr="00BA0C94">
        <w:t>${SVN_ROOT}/${SVN_TYPE}/wordpress/wp-content/plugins/GS_core/${BRAND_NAME}</w:t>
      </w:r>
    </w:p>
    <w:p w:rsidR="00CF047E" w:rsidRDefault="00CF047E" w:rsidP="006F3349">
      <w:pPr>
        <w:pStyle w:val="ListParagraph"/>
        <w:numPr>
          <w:ilvl w:val="0"/>
          <w:numId w:val="24"/>
        </w:numPr>
        <w:bidi w:val="0"/>
      </w:pPr>
      <w:r>
        <w:t xml:space="preserve">SVN </w:t>
      </w:r>
      <w:r w:rsidR="00B13414">
        <w:t>switch</w:t>
      </w:r>
      <w:r>
        <w:t xml:space="preserve"> </w:t>
      </w:r>
      <w:proofErr w:type="spellStart"/>
      <w:r>
        <w:t>Wordpress</w:t>
      </w:r>
      <w:proofErr w:type="spellEnd"/>
      <w:r>
        <w:t xml:space="preserve"> plugin "</w:t>
      </w:r>
      <w:proofErr w:type="spellStart"/>
      <w:r>
        <w:t>GS_block_ie</w:t>
      </w:r>
      <w:proofErr w:type="spellEnd"/>
      <w:r>
        <w:t>"</w:t>
      </w:r>
    </w:p>
    <w:p w:rsidR="00CF047E" w:rsidRDefault="00B13414" w:rsidP="006F3349">
      <w:pPr>
        <w:pStyle w:val="ListParagraph"/>
        <w:numPr>
          <w:ilvl w:val="1"/>
          <w:numId w:val="24"/>
        </w:numPr>
        <w:bidi w:val="0"/>
      </w:pPr>
      <w:r>
        <w:t>To</w:t>
      </w:r>
      <w:r w:rsidR="00CF047E">
        <w:t xml:space="preserve">: </w:t>
      </w:r>
      <w:r w:rsidR="00CF047E" w:rsidRPr="00BA0C94">
        <w:t>${SVN_ROOT}/${SVN_TYPE}/</w:t>
      </w:r>
      <w:proofErr w:type="spellStart"/>
      <w:r w:rsidR="00CF047E" w:rsidRPr="00BA0C94">
        <w:t>wordpress</w:t>
      </w:r>
      <w:proofErr w:type="spellEnd"/>
      <w:r w:rsidR="00CF047E" w:rsidRPr="00BA0C94">
        <w:t>/</w:t>
      </w:r>
      <w:proofErr w:type="spellStart"/>
      <w:r w:rsidR="00CF047E" w:rsidRPr="00BA0C94">
        <w:t>wp</w:t>
      </w:r>
      <w:proofErr w:type="spellEnd"/>
      <w:r w:rsidR="00CF047E" w:rsidRPr="00BA0C94">
        <w:t>-conte</w:t>
      </w:r>
      <w:r w:rsidR="00CF047E">
        <w:t>nt/plugins/</w:t>
      </w:r>
      <w:proofErr w:type="spellStart"/>
      <w:r w:rsidR="00CF047E">
        <w:t>GS_block_ie</w:t>
      </w:r>
      <w:proofErr w:type="spellEnd"/>
    </w:p>
    <w:p w:rsidR="00CF047E" w:rsidRDefault="00CF047E" w:rsidP="006F3349">
      <w:pPr>
        <w:pStyle w:val="ListParagraph"/>
        <w:numPr>
          <w:ilvl w:val="0"/>
          <w:numId w:val="24"/>
        </w:numPr>
        <w:bidi w:val="0"/>
      </w:pPr>
      <w:r>
        <w:t xml:space="preserve">SVN </w:t>
      </w:r>
      <w:r w:rsidR="00B13414">
        <w:t>switch</w:t>
      </w:r>
      <w:r>
        <w:t xml:space="preserve"> </w:t>
      </w:r>
      <w:proofErr w:type="spellStart"/>
      <w:r>
        <w:t>Wordpress</w:t>
      </w:r>
      <w:proofErr w:type="spellEnd"/>
      <w:r>
        <w:t xml:space="preserve"> plugin "</w:t>
      </w:r>
      <w:proofErr w:type="spellStart"/>
      <w:r>
        <w:t>GS_ajax</w:t>
      </w:r>
      <w:proofErr w:type="spellEnd"/>
      <w:r>
        <w:t>"</w:t>
      </w:r>
    </w:p>
    <w:p w:rsidR="00CF047E" w:rsidRDefault="000F020A" w:rsidP="006F3349">
      <w:pPr>
        <w:pStyle w:val="ListParagraph"/>
        <w:numPr>
          <w:ilvl w:val="1"/>
          <w:numId w:val="24"/>
        </w:numPr>
        <w:bidi w:val="0"/>
      </w:pPr>
      <w:r>
        <w:t>To</w:t>
      </w:r>
      <w:r w:rsidR="00CF047E">
        <w:t xml:space="preserve">: </w:t>
      </w:r>
      <w:r w:rsidR="00CF047E" w:rsidRPr="00BA0C94">
        <w:t>${SVN_ROOT}/${SVN_TYPE}/</w:t>
      </w:r>
      <w:proofErr w:type="spellStart"/>
      <w:r w:rsidR="00CF047E" w:rsidRPr="00BA0C94">
        <w:t>wordpress</w:t>
      </w:r>
      <w:proofErr w:type="spellEnd"/>
      <w:r w:rsidR="00CF047E" w:rsidRPr="00BA0C94">
        <w:t>/</w:t>
      </w:r>
      <w:proofErr w:type="spellStart"/>
      <w:r w:rsidR="00CF047E" w:rsidRPr="00BA0C94">
        <w:t>wp</w:t>
      </w:r>
      <w:proofErr w:type="spellEnd"/>
      <w:r w:rsidR="00CF047E" w:rsidRPr="00BA0C94">
        <w:t>-conte</w:t>
      </w:r>
      <w:r w:rsidR="00CF047E">
        <w:t>nt/plugins/</w:t>
      </w:r>
      <w:proofErr w:type="spellStart"/>
      <w:r w:rsidR="00CF047E">
        <w:t>GS_ajax</w:t>
      </w:r>
      <w:proofErr w:type="spellEnd"/>
    </w:p>
    <w:p w:rsidR="00CF047E" w:rsidRDefault="00CF047E" w:rsidP="006F3349">
      <w:pPr>
        <w:pStyle w:val="ListParagraph"/>
        <w:numPr>
          <w:ilvl w:val="0"/>
          <w:numId w:val="24"/>
        </w:numPr>
        <w:bidi w:val="0"/>
      </w:pPr>
      <w:r>
        <w:t xml:space="preserve">SVN </w:t>
      </w:r>
      <w:r w:rsidR="00B13414">
        <w:t>switch</w:t>
      </w:r>
      <w:r>
        <w:t xml:space="preserve"> </w:t>
      </w:r>
      <w:proofErr w:type="spellStart"/>
      <w:r>
        <w:t>Wordpress</w:t>
      </w:r>
      <w:proofErr w:type="spellEnd"/>
      <w:r>
        <w:t xml:space="preserve"> plugin "</w:t>
      </w:r>
      <w:proofErr w:type="spellStart"/>
      <w:r>
        <w:t>GS_DC_flash</w:t>
      </w:r>
      <w:proofErr w:type="spellEnd"/>
      <w:r>
        <w:t>"</w:t>
      </w:r>
    </w:p>
    <w:p w:rsidR="00CF047E" w:rsidRDefault="000F020A" w:rsidP="006F3349">
      <w:pPr>
        <w:pStyle w:val="ListParagraph"/>
        <w:numPr>
          <w:ilvl w:val="1"/>
          <w:numId w:val="24"/>
        </w:numPr>
        <w:bidi w:val="0"/>
      </w:pPr>
      <w:r>
        <w:t>To</w:t>
      </w:r>
      <w:r w:rsidR="00CF047E">
        <w:t xml:space="preserve">: </w:t>
      </w:r>
      <w:r w:rsidR="00CF047E" w:rsidRPr="00BA0C94">
        <w:t>${SVN_ROOT}/${SVN_TYPE}/</w:t>
      </w:r>
      <w:proofErr w:type="spellStart"/>
      <w:r w:rsidR="00CF047E" w:rsidRPr="00BA0C94">
        <w:t>wordpress</w:t>
      </w:r>
      <w:proofErr w:type="spellEnd"/>
      <w:r w:rsidR="00CF047E" w:rsidRPr="00BA0C94">
        <w:t>/</w:t>
      </w:r>
      <w:proofErr w:type="spellStart"/>
      <w:r w:rsidR="00CF047E" w:rsidRPr="00BA0C94">
        <w:t>wp</w:t>
      </w:r>
      <w:proofErr w:type="spellEnd"/>
      <w:r w:rsidR="00CF047E" w:rsidRPr="00BA0C94">
        <w:t>-conte</w:t>
      </w:r>
      <w:r w:rsidR="00CF047E">
        <w:t>nt/plugins/</w:t>
      </w:r>
      <w:proofErr w:type="spellStart"/>
      <w:r w:rsidR="00CF047E">
        <w:t>GS_DC_flash</w:t>
      </w:r>
      <w:proofErr w:type="spellEnd"/>
    </w:p>
    <w:p w:rsidR="00CF047E" w:rsidRDefault="00CF047E" w:rsidP="006F3349">
      <w:pPr>
        <w:pStyle w:val="ListParagraph"/>
        <w:numPr>
          <w:ilvl w:val="0"/>
          <w:numId w:val="24"/>
        </w:numPr>
        <w:bidi w:val="0"/>
      </w:pPr>
      <w:r>
        <w:lastRenderedPageBreak/>
        <w:t xml:space="preserve">SVN </w:t>
      </w:r>
      <w:r w:rsidR="000F020A">
        <w:t>switch</w:t>
      </w:r>
      <w:r>
        <w:t xml:space="preserve"> </w:t>
      </w:r>
      <w:proofErr w:type="spellStart"/>
      <w:r>
        <w:t>Wordpress</w:t>
      </w:r>
      <w:proofErr w:type="spellEnd"/>
      <w:r>
        <w:t xml:space="preserve"> plugin "</w:t>
      </w:r>
      <w:proofErr w:type="spellStart"/>
      <w:r>
        <w:t>wpml</w:t>
      </w:r>
      <w:proofErr w:type="spellEnd"/>
      <w:r>
        <w:t>"</w:t>
      </w:r>
    </w:p>
    <w:p w:rsidR="00CF047E" w:rsidRDefault="000F020A" w:rsidP="006F3349">
      <w:pPr>
        <w:pStyle w:val="ListParagraph"/>
        <w:numPr>
          <w:ilvl w:val="1"/>
          <w:numId w:val="24"/>
        </w:numPr>
        <w:bidi w:val="0"/>
      </w:pPr>
      <w:r>
        <w:t>To</w:t>
      </w:r>
      <w:r w:rsidR="00CF047E">
        <w:t xml:space="preserve">: </w:t>
      </w:r>
      <w:r w:rsidR="00CF047E" w:rsidRPr="00BA0C94">
        <w:t>${SVN_ROOT}/${SVN_TYPE}/wordpress/wp-conte</w:t>
      </w:r>
      <w:r w:rsidR="00CF047E">
        <w:t>nt/plugins/</w:t>
      </w:r>
      <w:r w:rsidR="00CF047E" w:rsidRPr="00216B66">
        <w:t>sitepress-multilingual-cms</w:t>
      </w:r>
    </w:p>
    <w:p w:rsidR="00CF047E" w:rsidRDefault="00CF047E" w:rsidP="006F3349">
      <w:pPr>
        <w:pStyle w:val="ListParagraph"/>
        <w:numPr>
          <w:ilvl w:val="0"/>
          <w:numId w:val="24"/>
        </w:numPr>
        <w:bidi w:val="0"/>
      </w:pPr>
      <w:r>
        <w:t xml:space="preserve">SVN </w:t>
      </w:r>
      <w:r w:rsidR="000F020A">
        <w:t>switch</w:t>
      </w:r>
      <w:r>
        <w:t xml:space="preserve"> </w:t>
      </w:r>
      <w:proofErr w:type="spellStart"/>
      <w:r>
        <w:t>Wordpress</w:t>
      </w:r>
      <w:proofErr w:type="spellEnd"/>
      <w:r>
        <w:t xml:space="preserve"> plugin "w3 total cache"</w:t>
      </w:r>
    </w:p>
    <w:p w:rsidR="00CF047E" w:rsidRDefault="000F020A" w:rsidP="006F3349">
      <w:pPr>
        <w:pStyle w:val="ListParagraph"/>
        <w:numPr>
          <w:ilvl w:val="1"/>
          <w:numId w:val="24"/>
        </w:numPr>
        <w:bidi w:val="0"/>
      </w:pPr>
      <w:r>
        <w:t>To</w:t>
      </w:r>
      <w:r w:rsidR="00CF047E">
        <w:t xml:space="preserve">: </w:t>
      </w:r>
      <w:r w:rsidR="00CF047E" w:rsidRPr="00BA0C94">
        <w:t>${SVN_ROOT}/${SVN_TYPE}/wordpress/wp-conte</w:t>
      </w:r>
      <w:r w:rsidR="00CF047E">
        <w:t>nt/plugins/</w:t>
      </w:r>
      <w:r w:rsidR="00CF047E" w:rsidRPr="009C6FBA">
        <w:t>w3-total-cache</w:t>
      </w:r>
    </w:p>
    <w:p w:rsidR="00CF047E" w:rsidRDefault="00CF047E" w:rsidP="006F3349">
      <w:pPr>
        <w:pStyle w:val="ListParagraph"/>
        <w:numPr>
          <w:ilvl w:val="1"/>
          <w:numId w:val="24"/>
        </w:numPr>
        <w:bidi w:val="0"/>
      </w:pPr>
      <w:r>
        <w:t xml:space="preserve">Copy all files from  </w:t>
      </w:r>
      <w:r w:rsidRPr="00BA0C94">
        <w:t>${</w:t>
      </w:r>
      <w:r w:rsidR="009359D6">
        <w:t>WWW_DISTRIBUTION_DIR</w:t>
      </w:r>
      <w:r w:rsidRPr="00BA0C94">
        <w:t>}/wp/wp-content/plugins/</w:t>
      </w:r>
      <w:r w:rsidRPr="009C6FBA">
        <w:t>w3-total-cache</w:t>
      </w:r>
      <w:r>
        <w:t>/</w:t>
      </w:r>
      <w:r w:rsidRPr="00C616B1">
        <w:t>installation_files</w:t>
      </w:r>
      <w:r>
        <w:t xml:space="preserve"> into </w:t>
      </w:r>
      <w:r w:rsidRPr="00BA0C94">
        <w:t>${</w:t>
      </w:r>
      <w:r w:rsidR="009359D6">
        <w:t>WWW_DISTRIBUTION_DIR</w:t>
      </w:r>
      <w:r w:rsidRPr="00BA0C94">
        <w:t>}/</w:t>
      </w:r>
      <w:proofErr w:type="spellStart"/>
      <w:r w:rsidRPr="00BA0C94">
        <w:t>wp</w:t>
      </w:r>
      <w:proofErr w:type="spellEnd"/>
      <w:r w:rsidRPr="00BA0C94">
        <w:t>/</w:t>
      </w:r>
      <w:proofErr w:type="spellStart"/>
      <w:r w:rsidRPr="00BA0C94">
        <w:t>wp</w:t>
      </w:r>
      <w:proofErr w:type="spellEnd"/>
      <w:r w:rsidRPr="00BA0C94">
        <w:t>-content</w:t>
      </w:r>
    </w:p>
    <w:p w:rsidR="00CF047E" w:rsidRDefault="00CF047E" w:rsidP="006F3349">
      <w:pPr>
        <w:pStyle w:val="ListParagraph"/>
        <w:numPr>
          <w:ilvl w:val="0"/>
          <w:numId w:val="24"/>
        </w:numPr>
        <w:bidi w:val="0"/>
      </w:pPr>
      <w:r>
        <w:t xml:space="preserve">Import </w:t>
      </w:r>
      <w:proofErr w:type="spellStart"/>
      <w:r>
        <w:t>reset.sql</w:t>
      </w:r>
      <w:proofErr w:type="spellEnd"/>
      <w:r>
        <w:t xml:space="preserve"> into DB</w:t>
      </w:r>
    </w:p>
    <w:p w:rsidR="00CF047E" w:rsidRDefault="00CF047E" w:rsidP="006F3349">
      <w:pPr>
        <w:pStyle w:val="ListParagraph"/>
        <w:numPr>
          <w:ilvl w:val="1"/>
          <w:numId w:val="24"/>
        </w:numPr>
        <w:bidi w:val="0"/>
      </w:pPr>
      <w:r>
        <w:t xml:space="preserve">From: </w:t>
      </w:r>
      <w:r w:rsidRPr="00BA0C94">
        <w:t>${</w:t>
      </w:r>
      <w:r w:rsidR="009359D6">
        <w:t>WWW_DISTRIBUTION_DIR</w:t>
      </w:r>
      <w:r w:rsidRPr="00BA0C94">
        <w:t>}/wp/wp-content/plugins/GS_core</w:t>
      </w:r>
      <w:r>
        <w:t>/db/reset.sql</w:t>
      </w:r>
    </w:p>
    <w:p w:rsidR="00CF047E" w:rsidRDefault="00CF047E" w:rsidP="006F3349">
      <w:pPr>
        <w:pStyle w:val="ListParagraph"/>
        <w:numPr>
          <w:ilvl w:val="0"/>
          <w:numId w:val="24"/>
        </w:numPr>
        <w:bidi w:val="0"/>
      </w:pPr>
      <w:r>
        <w:t xml:space="preserve">Import </w:t>
      </w:r>
      <w:proofErr w:type="spellStart"/>
      <w:r>
        <w:t>content.sql</w:t>
      </w:r>
      <w:proofErr w:type="spellEnd"/>
      <w:r>
        <w:t xml:space="preserve"> into DB</w:t>
      </w:r>
    </w:p>
    <w:p w:rsidR="00CF047E" w:rsidRDefault="00CF047E" w:rsidP="006F3349">
      <w:pPr>
        <w:pStyle w:val="ListParagraph"/>
        <w:numPr>
          <w:ilvl w:val="1"/>
          <w:numId w:val="24"/>
        </w:numPr>
        <w:bidi w:val="0"/>
      </w:pPr>
      <w:r>
        <w:t xml:space="preserve">From: </w:t>
      </w:r>
      <w:r w:rsidRPr="00BA0C94">
        <w:t>${</w:t>
      </w:r>
      <w:r w:rsidR="009359D6">
        <w:t>WWW_DISTRIBUTION_DIR</w:t>
      </w:r>
      <w:r w:rsidRPr="00BA0C94">
        <w:t>}/wp/wp-content/plugins/GS_core</w:t>
      </w:r>
      <w:r>
        <w:t>/db/content.sql</w:t>
      </w:r>
    </w:p>
    <w:p w:rsidR="00CF047E" w:rsidRDefault="00CF047E" w:rsidP="006F3349">
      <w:pPr>
        <w:pStyle w:val="ListParagraph"/>
        <w:numPr>
          <w:ilvl w:val="0"/>
          <w:numId w:val="24"/>
        </w:numPr>
        <w:bidi w:val="0"/>
      </w:pPr>
      <w:r>
        <w:t>Import CSV's into DB</w:t>
      </w:r>
    </w:p>
    <w:p w:rsidR="00CF047E" w:rsidRDefault="00CF047E" w:rsidP="006F3349">
      <w:pPr>
        <w:pStyle w:val="ListParagraph"/>
        <w:numPr>
          <w:ilvl w:val="1"/>
          <w:numId w:val="24"/>
        </w:numPr>
        <w:bidi w:val="0"/>
      </w:pPr>
      <w:r>
        <w:t xml:space="preserve">From: </w:t>
      </w:r>
      <w:r w:rsidRPr="00BA0C94">
        <w:t>${</w:t>
      </w:r>
      <w:r w:rsidR="009359D6">
        <w:t>WWW_DISTRIBUTION_DIR</w:t>
      </w:r>
      <w:r w:rsidRPr="00BA0C94">
        <w:t>}/</w:t>
      </w:r>
      <w:proofErr w:type="spellStart"/>
      <w:r w:rsidRPr="00BA0C94">
        <w:t>wp</w:t>
      </w:r>
      <w:proofErr w:type="spellEnd"/>
      <w:r w:rsidRPr="00BA0C94">
        <w:t>/</w:t>
      </w:r>
      <w:proofErr w:type="spellStart"/>
      <w:r w:rsidRPr="00BA0C94">
        <w:t>wp</w:t>
      </w:r>
      <w:proofErr w:type="spellEnd"/>
      <w:r w:rsidRPr="00BA0C94">
        <w:t>-content/plugins/</w:t>
      </w:r>
      <w:proofErr w:type="spellStart"/>
      <w:r w:rsidRPr="00BA0C94">
        <w:t>GS_core</w:t>
      </w:r>
      <w:proofErr w:type="spellEnd"/>
      <w:r>
        <w:t>/</w:t>
      </w:r>
      <w:proofErr w:type="spellStart"/>
      <w:r>
        <w:t>db</w:t>
      </w:r>
      <w:proofErr w:type="spellEnd"/>
      <w:r>
        <w:t>/*.</w:t>
      </w:r>
      <w:proofErr w:type="spellStart"/>
      <w:r>
        <w:t>csv</w:t>
      </w:r>
      <w:proofErr w:type="spellEnd"/>
    </w:p>
    <w:p w:rsidR="00CA31EA" w:rsidRDefault="00CA31EA" w:rsidP="006F3349">
      <w:pPr>
        <w:pStyle w:val="ListParagraph"/>
        <w:numPr>
          <w:ilvl w:val="0"/>
          <w:numId w:val="24"/>
        </w:numPr>
        <w:bidi w:val="0"/>
      </w:pPr>
      <w:r>
        <w:t>Parse _</w:t>
      </w:r>
      <w:proofErr w:type="spellStart"/>
      <w:r>
        <w:t>GS_config.php</w:t>
      </w:r>
      <w:proofErr w:type="spellEnd"/>
    </w:p>
    <w:p w:rsidR="00CA31EA" w:rsidRDefault="00CA31EA" w:rsidP="006F3349">
      <w:pPr>
        <w:pStyle w:val="ListParagraph"/>
        <w:numPr>
          <w:ilvl w:val="1"/>
          <w:numId w:val="24"/>
        </w:numPr>
        <w:bidi w:val="0"/>
      </w:pPr>
      <w:r>
        <w:t xml:space="preserve">From: </w:t>
      </w:r>
      <w:r w:rsidRPr="00BA0C94">
        <w:t>${</w:t>
      </w:r>
      <w:r w:rsidR="009359D6">
        <w:t>WWW_DISTRIBUTION_DIR</w:t>
      </w:r>
      <w:r w:rsidRPr="00BA0C94">
        <w:t>}/wp/wp-content/plugins/GS_core</w:t>
      </w:r>
      <w:r>
        <w:t>/_GS_config.php</w:t>
      </w:r>
    </w:p>
    <w:p w:rsidR="00CF047E" w:rsidRDefault="000F020A" w:rsidP="006F3349">
      <w:pPr>
        <w:pStyle w:val="ListParagraph"/>
        <w:numPr>
          <w:ilvl w:val="0"/>
          <w:numId w:val="24"/>
        </w:numPr>
        <w:bidi w:val="0"/>
      </w:pPr>
      <w:r>
        <w:t>Modify</w:t>
      </w:r>
      <w:r w:rsidR="00CF047E">
        <w:t xml:space="preserve"> apache virtual host</w:t>
      </w:r>
    </w:p>
    <w:p w:rsidR="00CF047E" w:rsidRDefault="00CF047E" w:rsidP="006F3349">
      <w:pPr>
        <w:pStyle w:val="ListParagraph"/>
        <w:numPr>
          <w:ilvl w:val="1"/>
          <w:numId w:val="24"/>
        </w:numPr>
        <w:bidi w:val="0"/>
      </w:pPr>
      <w:r>
        <w:t>Should be according to routing requirements</w:t>
      </w:r>
    </w:p>
    <w:p w:rsidR="00FC6952" w:rsidRDefault="00FC6952" w:rsidP="006F3349">
      <w:pPr>
        <w:pStyle w:val="ListParagraph"/>
        <w:numPr>
          <w:ilvl w:val="1"/>
          <w:numId w:val="24"/>
        </w:numPr>
        <w:bidi w:val="0"/>
      </w:pPr>
      <w:r>
        <w:t xml:space="preserve">Should have a </w:t>
      </w:r>
      <w:r w:rsidRPr="00227B1D">
        <w:t>SYSTEM_ENVIRONMENT</w:t>
      </w:r>
      <w:r>
        <w:t xml:space="preserve"> variable set to </w:t>
      </w:r>
      <w:proofErr w:type="spellStart"/>
      <w:r>
        <w:t>dev</w:t>
      </w:r>
      <w:proofErr w:type="spellEnd"/>
      <w:r>
        <w:t>/</w:t>
      </w:r>
      <w:proofErr w:type="spellStart"/>
      <w:r>
        <w:t>qa</w:t>
      </w:r>
      <w:proofErr w:type="spellEnd"/>
      <w:r>
        <w:t>/stage/prod accordingly</w:t>
      </w:r>
    </w:p>
    <w:p w:rsidR="00CF047E" w:rsidRDefault="00CF047E" w:rsidP="006F3349">
      <w:pPr>
        <w:pStyle w:val="ListParagraph"/>
        <w:numPr>
          <w:ilvl w:val="0"/>
          <w:numId w:val="24"/>
        </w:numPr>
        <w:bidi w:val="0"/>
      </w:pPr>
      <w:r>
        <w:t xml:space="preserve">Reset </w:t>
      </w:r>
      <w:proofErr w:type="spellStart"/>
      <w:r>
        <w:t>memcache</w:t>
      </w:r>
      <w:proofErr w:type="spellEnd"/>
    </w:p>
    <w:p w:rsidR="00CF047E" w:rsidRDefault="00CF047E" w:rsidP="00CF047E">
      <w:pPr>
        <w:pStyle w:val="ListParagraph"/>
        <w:bidi w:val="0"/>
      </w:pPr>
    </w:p>
    <w:p w:rsidR="00FD4674" w:rsidRDefault="00FD4674" w:rsidP="00FD4674">
      <w:pPr>
        <w:pStyle w:val="Heading4"/>
        <w:bidi w:val="0"/>
      </w:pPr>
      <w:r>
        <w:t>Back office</w:t>
      </w:r>
    </w:p>
    <w:p w:rsidR="00FD4674" w:rsidRDefault="00FD4674" w:rsidP="006F3349">
      <w:pPr>
        <w:pStyle w:val="ListParagraph"/>
        <w:numPr>
          <w:ilvl w:val="0"/>
          <w:numId w:val="25"/>
        </w:numPr>
        <w:bidi w:val="0"/>
      </w:pPr>
      <w:r>
        <w:t xml:space="preserve">SVN switch </w:t>
      </w:r>
      <w:proofErr w:type="spellStart"/>
      <w:r>
        <w:t>bo</w:t>
      </w:r>
      <w:proofErr w:type="spellEnd"/>
      <w:r>
        <w:t xml:space="preserve"> folder</w:t>
      </w:r>
    </w:p>
    <w:p w:rsidR="00FD4674" w:rsidRDefault="00FD4674" w:rsidP="006F3349">
      <w:pPr>
        <w:pStyle w:val="ListParagraph"/>
        <w:numPr>
          <w:ilvl w:val="1"/>
          <w:numId w:val="25"/>
        </w:numPr>
        <w:bidi w:val="0"/>
      </w:pPr>
      <w:r>
        <w:t xml:space="preserve">To: </w:t>
      </w:r>
      <w:r w:rsidRPr="00FD4674">
        <w:t xml:space="preserve"> </w:t>
      </w:r>
      <w:r>
        <w:t>${SVN_ROOT}/${SVN_TYPE}/</w:t>
      </w:r>
      <w:proofErr w:type="spellStart"/>
      <w:r>
        <w:t>backoffice</w:t>
      </w:r>
      <w:proofErr w:type="spellEnd"/>
      <w:r>
        <w:t>/</w:t>
      </w:r>
    </w:p>
    <w:p w:rsidR="00FD4674" w:rsidRDefault="00FD4674" w:rsidP="006F3349">
      <w:pPr>
        <w:pStyle w:val="ListParagraph"/>
        <w:numPr>
          <w:ilvl w:val="0"/>
          <w:numId w:val="25"/>
        </w:numPr>
        <w:bidi w:val="0"/>
      </w:pPr>
      <w:r>
        <w:t xml:space="preserve">Import upgrade/downgrade </w:t>
      </w:r>
      <w:proofErr w:type="spellStart"/>
      <w:r>
        <w:t>sql</w:t>
      </w:r>
      <w:proofErr w:type="spellEnd"/>
      <w:r>
        <w:t xml:space="preserve"> into DB</w:t>
      </w:r>
    </w:p>
    <w:p w:rsidR="00FD4674" w:rsidRDefault="00FD4674" w:rsidP="006F3349">
      <w:pPr>
        <w:pStyle w:val="ListParagraph"/>
        <w:numPr>
          <w:ilvl w:val="1"/>
          <w:numId w:val="25"/>
        </w:numPr>
        <w:bidi w:val="0"/>
      </w:pPr>
      <w:r>
        <w:t>As in "Database versioning" section</w:t>
      </w:r>
    </w:p>
    <w:p w:rsidR="00FD4674" w:rsidRDefault="00FD4674" w:rsidP="004D5B02">
      <w:pPr>
        <w:pStyle w:val="ListParagraph"/>
        <w:numPr>
          <w:ilvl w:val="1"/>
          <w:numId w:val="25"/>
        </w:numPr>
        <w:bidi w:val="0"/>
      </w:pPr>
      <w:r>
        <w:t>Upgrade from: ${</w:t>
      </w:r>
      <w:r w:rsidR="009359D6">
        <w:t>WWW_DISTRIBUTION_DIR</w:t>
      </w:r>
      <w:r>
        <w:t>}/</w:t>
      </w:r>
      <w:proofErr w:type="spellStart"/>
      <w:r>
        <w:t>bo</w:t>
      </w:r>
      <w:proofErr w:type="spellEnd"/>
      <w:r>
        <w:t>/DB/${BRAND_NAME}/upgrade/</w:t>
      </w:r>
      <w:proofErr w:type="spellStart"/>
      <w:r>
        <w:t>up%d.sql</w:t>
      </w:r>
      <w:proofErr w:type="spellEnd"/>
    </w:p>
    <w:p w:rsidR="00FD4674" w:rsidRDefault="00FD4674" w:rsidP="004D5B02">
      <w:pPr>
        <w:pStyle w:val="ListParagraph"/>
        <w:numPr>
          <w:ilvl w:val="1"/>
          <w:numId w:val="25"/>
        </w:numPr>
        <w:bidi w:val="0"/>
      </w:pPr>
      <w:r>
        <w:t>Downgrade from: ${</w:t>
      </w:r>
      <w:r w:rsidR="009359D6">
        <w:t>WWW_DISTRIBUTION_DIR</w:t>
      </w:r>
      <w:r>
        <w:t>}/</w:t>
      </w:r>
      <w:proofErr w:type="spellStart"/>
      <w:r>
        <w:t>bo</w:t>
      </w:r>
      <w:proofErr w:type="spellEnd"/>
      <w:r>
        <w:t>/DB/${BRAND_NAME}/downgrade/</w:t>
      </w:r>
      <w:proofErr w:type="spellStart"/>
      <w:r>
        <w:t>down%d.sql</w:t>
      </w:r>
      <w:proofErr w:type="spellEnd"/>
    </w:p>
    <w:p w:rsidR="00A12E6B" w:rsidRDefault="00A12E6B" w:rsidP="00A12E6B">
      <w:pPr>
        <w:pStyle w:val="ListParagraph"/>
        <w:numPr>
          <w:ilvl w:val="0"/>
          <w:numId w:val="25"/>
        </w:numPr>
        <w:bidi w:val="0"/>
      </w:pPr>
      <w:r>
        <w:t>Parse main. ${</w:t>
      </w:r>
      <w:proofErr w:type="spellStart"/>
      <w:r>
        <w:t>env</w:t>
      </w:r>
      <w:proofErr w:type="spellEnd"/>
      <w:r>
        <w:t>}.</w:t>
      </w:r>
      <w:proofErr w:type="spellStart"/>
      <w:r>
        <w:t>conf</w:t>
      </w:r>
      <w:proofErr w:type="spellEnd"/>
    </w:p>
    <w:p w:rsidR="00A12E6B" w:rsidRDefault="00A12E6B" w:rsidP="00A12E6B">
      <w:pPr>
        <w:pStyle w:val="ListParagraph"/>
        <w:numPr>
          <w:ilvl w:val="1"/>
          <w:numId w:val="25"/>
        </w:numPr>
        <w:bidi w:val="0"/>
      </w:pPr>
      <w:r>
        <w:t>From: ${WWW_DISTRIBUTION_DIR}/</w:t>
      </w:r>
      <w:r w:rsidRPr="00E238F7">
        <w:t xml:space="preserve"> </w:t>
      </w:r>
      <w:proofErr w:type="spellStart"/>
      <w:r>
        <w:t>bo</w:t>
      </w:r>
      <w:proofErr w:type="spellEnd"/>
      <w:r>
        <w:t>/protected/</w:t>
      </w:r>
      <w:proofErr w:type="spellStart"/>
      <w:r>
        <w:t>config</w:t>
      </w:r>
      <w:proofErr w:type="spellEnd"/>
      <w:r>
        <w:t>/main. ${</w:t>
      </w:r>
      <w:proofErr w:type="spellStart"/>
      <w:r>
        <w:t>env</w:t>
      </w:r>
      <w:proofErr w:type="spellEnd"/>
      <w:r>
        <w:t>}.</w:t>
      </w:r>
      <w:proofErr w:type="spellStart"/>
      <w:r>
        <w:t>conf</w:t>
      </w:r>
      <w:proofErr w:type="spellEnd"/>
    </w:p>
    <w:p w:rsidR="003713D2" w:rsidRDefault="003713D2" w:rsidP="00A12E6B">
      <w:pPr>
        <w:pStyle w:val="ListParagraph"/>
        <w:numPr>
          <w:ilvl w:val="0"/>
          <w:numId w:val="25"/>
        </w:numPr>
        <w:bidi w:val="0"/>
      </w:pPr>
      <w:r>
        <w:t xml:space="preserve">Update </w:t>
      </w:r>
      <w:r w:rsidR="00E149D6">
        <w:t xml:space="preserve">+ Parse </w:t>
      </w:r>
      <w:proofErr w:type="spellStart"/>
      <w:r>
        <w:t>cron</w:t>
      </w:r>
      <w:proofErr w:type="spellEnd"/>
      <w:r>
        <w:t xml:space="preserve"> from txt</w:t>
      </w:r>
    </w:p>
    <w:p w:rsidR="00AE33D2" w:rsidRDefault="00AE33D2" w:rsidP="00AE33D2">
      <w:pPr>
        <w:pStyle w:val="ListParagraph"/>
        <w:numPr>
          <w:ilvl w:val="1"/>
          <w:numId w:val="25"/>
        </w:numPr>
        <w:bidi w:val="0"/>
      </w:pPr>
      <w:r>
        <w:t>Should contain the relevant tokens to be parsed to real values by the BM</w:t>
      </w:r>
    </w:p>
    <w:p w:rsidR="003713D2" w:rsidRDefault="003713D2" w:rsidP="003713D2">
      <w:pPr>
        <w:pStyle w:val="ListParagraph"/>
        <w:numPr>
          <w:ilvl w:val="1"/>
          <w:numId w:val="25"/>
        </w:numPr>
        <w:bidi w:val="0"/>
      </w:pPr>
      <w:r>
        <w:t>From: ${</w:t>
      </w:r>
      <w:r w:rsidR="009359D6">
        <w:t>WWW_DISTRIBUTION_DIR</w:t>
      </w:r>
      <w:r>
        <w:t>}/</w:t>
      </w:r>
      <w:proofErr w:type="spellStart"/>
      <w:r w:rsidR="004D5B02">
        <w:t>bo</w:t>
      </w:r>
      <w:proofErr w:type="spellEnd"/>
      <w:r>
        <w:t>/</w:t>
      </w:r>
      <w:proofErr w:type="spellStart"/>
      <w:r>
        <w:t>cron</w:t>
      </w:r>
      <w:proofErr w:type="spellEnd"/>
      <w:r>
        <w:t>/cron.txt</w:t>
      </w:r>
    </w:p>
    <w:p w:rsidR="00FD4674" w:rsidRDefault="00FD4674" w:rsidP="006F3349">
      <w:pPr>
        <w:pStyle w:val="ListParagraph"/>
        <w:numPr>
          <w:ilvl w:val="0"/>
          <w:numId w:val="25"/>
        </w:numPr>
        <w:bidi w:val="0"/>
        <w:spacing w:before="240"/>
      </w:pPr>
      <w:r>
        <w:t xml:space="preserve">Reset </w:t>
      </w:r>
      <w:proofErr w:type="spellStart"/>
      <w:r>
        <w:t>memcache</w:t>
      </w:r>
      <w:proofErr w:type="spellEnd"/>
    </w:p>
    <w:p w:rsidR="00FD4674" w:rsidRPr="00D11CF5" w:rsidRDefault="00FD4674" w:rsidP="00FD4674">
      <w:pPr>
        <w:bidi w:val="0"/>
      </w:pPr>
    </w:p>
    <w:p w:rsidR="00FD4674" w:rsidRDefault="00FD4674" w:rsidP="00FD4674">
      <w:pPr>
        <w:pStyle w:val="Heading4"/>
        <w:bidi w:val="0"/>
      </w:pPr>
      <w:r>
        <w:t>Back office UI</w:t>
      </w:r>
    </w:p>
    <w:p w:rsidR="00FD4674" w:rsidRDefault="00FD4674" w:rsidP="006F3349">
      <w:pPr>
        <w:pStyle w:val="ListParagraph"/>
        <w:numPr>
          <w:ilvl w:val="0"/>
          <w:numId w:val="26"/>
        </w:numPr>
        <w:bidi w:val="0"/>
      </w:pPr>
      <w:r>
        <w:t xml:space="preserve">SVN </w:t>
      </w:r>
      <w:r w:rsidR="00D345F4">
        <w:t>switch</w:t>
      </w:r>
      <w:r>
        <w:t xml:space="preserve"> </w:t>
      </w:r>
      <w:proofErr w:type="spellStart"/>
      <w:r>
        <w:t>boui</w:t>
      </w:r>
      <w:proofErr w:type="spellEnd"/>
      <w:r>
        <w:t xml:space="preserve"> folder</w:t>
      </w:r>
    </w:p>
    <w:p w:rsidR="00D345F4" w:rsidRDefault="00D345F4" w:rsidP="006F3349">
      <w:pPr>
        <w:pStyle w:val="ListParagraph"/>
        <w:numPr>
          <w:ilvl w:val="1"/>
          <w:numId w:val="26"/>
        </w:numPr>
        <w:bidi w:val="0"/>
      </w:pPr>
      <w:r>
        <w:t xml:space="preserve">To: </w:t>
      </w:r>
      <w:r w:rsidR="002377CD">
        <w:t xml:space="preserve"> ${SVN_ROOT}/${SVN_TYPE}/BOUI/</w:t>
      </w:r>
    </w:p>
    <w:p w:rsidR="006E0170" w:rsidRDefault="006E0170" w:rsidP="006E0170">
      <w:pPr>
        <w:pStyle w:val="ListParagraph"/>
        <w:numPr>
          <w:ilvl w:val="0"/>
          <w:numId w:val="26"/>
        </w:numPr>
        <w:bidi w:val="0"/>
      </w:pPr>
      <w:r>
        <w:t xml:space="preserve">Parse </w:t>
      </w:r>
      <w:proofErr w:type="spellStart"/>
      <w:r>
        <w:t>main.conf</w:t>
      </w:r>
      <w:proofErr w:type="spellEnd"/>
    </w:p>
    <w:p w:rsidR="006E0170" w:rsidRDefault="006E0170" w:rsidP="006E0170">
      <w:pPr>
        <w:pStyle w:val="ListParagraph"/>
        <w:numPr>
          <w:ilvl w:val="1"/>
          <w:numId w:val="26"/>
        </w:numPr>
        <w:bidi w:val="0"/>
      </w:pPr>
      <w:r>
        <w:t>From: ${WWW_DISTRIBUTION_DIR}/</w:t>
      </w:r>
      <w:proofErr w:type="spellStart"/>
      <w:r>
        <w:t>boui</w:t>
      </w:r>
      <w:proofErr w:type="spellEnd"/>
      <w:r>
        <w:t>/protected/</w:t>
      </w:r>
      <w:proofErr w:type="spellStart"/>
      <w:r>
        <w:t>config</w:t>
      </w:r>
      <w:proofErr w:type="spellEnd"/>
      <w:r>
        <w:t>/</w:t>
      </w:r>
      <w:proofErr w:type="spellStart"/>
      <w:r>
        <w:t>main.conf</w:t>
      </w:r>
      <w:proofErr w:type="spellEnd"/>
    </w:p>
    <w:p w:rsidR="00FD4674" w:rsidRDefault="00FD4674" w:rsidP="006E0170">
      <w:pPr>
        <w:pStyle w:val="ListParagraph"/>
        <w:numPr>
          <w:ilvl w:val="0"/>
          <w:numId w:val="26"/>
        </w:numPr>
        <w:bidi w:val="0"/>
        <w:spacing w:before="240"/>
      </w:pPr>
      <w:r>
        <w:t xml:space="preserve">Reset </w:t>
      </w:r>
      <w:proofErr w:type="spellStart"/>
      <w:r>
        <w:t>memcache</w:t>
      </w:r>
      <w:proofErr w:type="spellEnd"/>
    </w:p>
    <w:p w:rsidR="00FD4674" w:rsidRDefault="00FD4674" w:rsidP="00FD4674">
      <w:pPr>
        <w:pStyle w:val="Heading4"/>
        <w:bidi w:val="0"/>
      </w:pPr>
      <w:r>
        <w:t xml:space="preserve">Game server </w:t>
      </w:r>
    </w:p>
    <w:p w:rsidR="00D53D40" w:rsidRDefault="00FD4674" w:rsidP="006F3349">
      <w:pPr>
        <w:pStyle w:val="ListParagraph"/>
        <w:numPr>
          <w:ilvl w:val="0"/>
          <w:numId w:val="27"/>
        </w:numPr>
        <w:bidi w:val="0"/>
      </w:pPr>
      <w:r>
        <w:t xml:space="preserve">SVN </w:t>
      </w:r>
      <w:r w:rsidR="00252841">
        <w:t>switch</w:t>
      </w:r>
      <w:r>
        <w:t xml:space="preserve"> </w:t>
      </w:r>
      <w:r w:rsidR="000B24A3">
        <w:t>games folder</w:t>
      </w:r>
    </w:p>
    <w:p w:rsidR="00FD4674" w:rsidRDefault="00D53D40" w:rsidP="006F3349">
      <w:pPr>
        <w:pStyle w:val="ListParagraph"/>
        <w:numPr>
          <w:ilvl w:val="1"/>
          <w:numId w:val="27"/>
        </w:numPr>
        <w:bidi w:val="0"/>
      </w:pPr>
      <w:r>
        <w:lastRenderedPageBreak/>
        <w:t xml:space="preserve">To: </w:t>
      </w:r>
      <w:r w:rsidR="00FD4674">
        <w:t xml:space="preserve"> </w:t>
      </w:r>
      <w:r w:rsidR="00516052">
        <w:t>${SVN_ROOT}/${SVN_TYPE}/games/</w:t>
      </w:r>
    </w:p>
    <w:p w:rsidR="00E9567A" w:rsidRDefault="00E9567A" w:rsidP="00E9567A">
      <w:pPr>
        <w:pStyle w:val="ListParagraph"/>
        <w:numPr>
          <w:ilvl w:val="0"/>
          <w:numId w:val="27"/>
        </w:numPr>
        <w:bidi w:val="0"/>
      </w:pPr>
      <w:r>
        <w:t xml:space="preserve">Parse </w:t>
      </w:r>
      <w:proofErr w:type="spellStart"/>
      <w:r>
        <w:t>site.conf.php</w:t>
      </w:r>
      <w:proofErr w:type="spellEnd"/>
    </w:p>
    <w:p w:rsidR="00E9567A" w:rsidRDefault="00E9567A" w:rsidP="00E9567A">
      <w:pPr>
        <w:pStyle w:val="ListParagraph"/>
        <w:numPr>
          <w:ilvl w:val="1"/>
          <w:numId w:val="27"/>
        </w:numPr>
        <w:bidi w:val="0"/>
      </w:pPr>
      <w:r>
        <w:t>From: ${WWW_DISTRIBUTION_DIR}/games/</w:t>
      </w:r>
      <w:proofErr w:type="spellStart"/>
      <w:r>
        <w:t>site.conf.php</w:t>
      </w:r>
      <w:proofErr w:type="spellEnd"/>
    </w:p>
    <w:p w:rsidR="00FD4674" w:rsidRDefault="00FD4674" w:rsidP="00E9567A">
      <w:pPr>
        <w:pStyle w:val="ListParagraph"/>
        <w:numPr>
          <w:ilvl w:val="0"/>
          <w:numId w:val="27"/>
        </w:numPr>
        <w:bidi w:val="0"/>
      </w:pPr>
      <w:r>
        <w:t xml:space="preserve">Import upgrade/downgrade </w:t>
      </w:r>
      <w:proofErr w:type="spellStart"/>
      <w:r>
        <w:t>sql</w:t>
      </w:r>
      <w:proofErr w:type="spellEnd"/>
      <w:r>
        <w:t xml:space="preserve"> into DB</w:t>
      </w:r>
    </w:p>
    <w:p w:rsidR="00FD4674" w:rsidRDefault="00FD4674" w:rsidP="004D5B02">
      <w:pPr>
        <w:pStyle w:val="ListParagraph"/>
        <w:numPr>
          <w:ilvl w:val="1"/>
          <w:numId w:val="25"/>
        </w:numPr>
        <w:bidi w:val="0"/>
      </w:pPr>
      <w:r>
        <w:t>Upgrade from: ${</w:t>
      </w:r>
      <w:r w:rsidR="009359D6">
        <w:t>WWW_DISTRIBUTION_DIR</w:t>
      </w:r>
      <w:r>
        <w:t>}/games/</w:t>
      </w:r>
      <w:proofErr w:type="spellStart"/>
      <w:r>
        <w:t>db</w:t>
      </w:r>
      <w:proofErr w:type="spellEnd"/>
      <w:r>
        <w:t>/${BRAND_NAME}/upgrade/</w:t>
      </w:r>
      <w:proofErr w:type="spellStart"/>
      <w:r>
        <w:t>up%d.sql</w:t>
      </w:r>
      <w:proofErr w:type="spellEnd"/>
    </w:p>
    <w:p w:rsidR="00FD4674" w:rsidRDefault="00FD4674" w:rsidP="004D5B02">
      <w:pPr>
        <w:pStyle w:val="ListParagraph"/>
        <w:numPr>
          <w:ilvl w:val="1"/>
          <w:numId w:val="25"/>
        </w:numPr>
        <w:bidi w:val="0"/>
      </w:pPr>
      <w:r>
        <w:t>Downgrade from: ${</w:t>
      </w:r>
      <w:r w:rsidR="009359D6">
        <w:t>WWW_DISTRIBUTION_DIR</w:t>
      </w:r>
      <w:r>
        <w:t>}/games/db/${BRAND_NAME}/downgrade/down%d.sql</w:t>
      </w:r>
    </w:p>
    <w:p w:rsidR="00FD4674" w:rsidRDefault="00FD4674" w:rsidP="006F3349">
      <w:pPr>
        <w:pStyle w:val="ListParagraph"/>
        <w:numPr>
          <w:ilvl w:val="0"/>
          <w:numId w:val="27"/>
        </w:numPr>
        <w:bidi w:val="0"/>
        <w:spacing w:before="240"/>
      </w:pPr>
      <w:r>
        <w:t xml:space="preserve">Reset </w:t>
      </w:r>
      <w:proofErr w:type="spellStart"/>
      <w:r>
        <w:t>memcache</w:t>
      </w:r>
      <w:proofErr w:type="spellEnd"/>
    </w:p>
    <w:p w:rsidR="00FD4674" w:rsidRDefault="00FD4674" w:rsidP="00FD4674">
      <w:pPr>
        <w:pStyle w:val="Heading4"/>
        <w:bidi w:val="0"/>
      </w:pPr>
      <w:r>
        <w:t xml:space="preserve">Area 51 </w:t>
      </w:r>
    </w:p>
    <w:p w:rsidR="00E609CD" w:rsidRDefault="00FD4674" w:rsidP="006F3349">
      <w:pPr>
        <w:pStyle w:val="ListParagraph"/>
        <w:numPr>
          <w:ilvl w:val="0"/>
          <w:numId w:val="28"/>
        </w:numPr>
        <w:bidi w:val="0"/>
      </w:pPr>
      <w:r>
        <w:t xml:space="preserve">SVN </w:t>
      </w:r>
      <w:r w:rsidR="007909C7">
        <w:t>switch</w:t>
      </w:r>
      <w:r>
        <w:t xml:space="preserve"> area51 folder</w:t>
      </w:r>
    </w:p>
    <w:p w:rsidR="00E609CD" w:rsidRDefault="00E609CD" w:rsidP="006F3349">
      <w:pPr>
        <w:pStyle w:val="ListParagraph"/>
        <w:numPr>
          <w:ilvl w:val="1"/>
          <w:numId w:val="28"/>
        </w:numPr>
        <w:bidi w:val="0"/>
      </w:pPr>
      <w:r>
        <w:t xml:space="preserve">To: </w:t>
      </w:r>
      <w:r w:rsidR="00BD201F">
        <w:t>${SVN_ROOT}/${SVN_TYPE}/games/</w:t>
      </w:r>
    </w:p>
    <w:p w:rsidR="00AC271F" w:rsidRDefault="00AC271F" w:rsidP="00AC271F">
      <w:pPr>
        <w:pStyle w:val="ListParagraph"/>
        <w:numPr>
          <w:ilvl w:val="0"/>
          <w:numId w:val="28"/>
        </w:numPr>
        <w:bidi w:val="0"/>
      </w:pPr>
      <w:r>
        <w:t xml:space="preserve">Parse </w:t>
      </w:r>
      <w:proofErr w:type="spellStart"/>
      <w:r>
        <w:t>site.conf.php</w:t>
      </w:r>
      <w:proofErr w:type="spellEnd"/>
    </w:p>
    <w:p w:rsidR="00AC271F" w:rsidRDefault="00AC271F" w:rsidP="00AC271F">
      <w:pPr>
        <w:pStyle w:val="ListParagraph"/>
        <w:numPr>
          <w:ilvl w:val="1"/>
          <w:numId w:val="28"/>
        </w:numPr>
        <w:bidi w:val="0"/>
      </w:pPr>
      <w:r>
        <w:t>From: ${WWW_DISTRIBUTION_DIR}/area51/</w:t>
      </w:r>
      <w:r w:rsidRPr="00625292">
        <w:t xml:space="preserve"> </w:t>
      </w:r>
      <w:proofErr w:type="spellStart"/>
      <w:r>
        <w:t>site.conf.php</w:t>
      </w:r>
      <w:proofErr w:type="spellEnd"/>
    </w:p>
    <w:p w:rsidR="00FD4674" w:rsidRPr="007C7002" w:rsidRDefault="00FD4674" w:rsidP="00AC271F">
      <w:pPr>
        <w:pStyle w:val="ListParagraph"/>
        <w:numPr>
          <w:ilvl w:val="0"/>
          <w:numId w:val="28"/>
        </w:numPr>
        <w:bidi w:val="0"/>
        <w:spacing w:before="240"/>
      </w:pPr>
      <w:r>
        <w:t xml:space="preserve">Reset </w:t>
      </w:r>
      <w:proofErr w:type="spellStart"/>
      <w:r>
        <w:t>memcache</w:t>
      </w:r>
      <w:proofErr w:type="spellEnd"/>
    </w:p>
    <w:p w:rsidR="00CF047E" w:rsidRDefault="00CF047E" w:rsidP="00CF047E">
      <w:pPr>
        <w:pStyle w:val="Heading4"/>
        <w:bidi w:val="0"/>
      </w:pPr>
      <w:r>
        <w:t>Wallet</w:t>
      </w:r>
    </w:p>
    <w:p w:rsidR="00CF047E" w:rsidRDefault="00CF047E" w:rsidP="006F3349">
      <w:pPr>
        <w:pStyle w:val="ListParagraph"/>
        <w:numPr>
          <w:ilvl w:val="0"/>
          <w:numId w:val="29"/>
        </w:numPr>
        <w:bidi w:val="0"/>
      </w:pPr>
      <w:r>
        <w:t>Install if required</w:t>
      </w:r>
    </w:p>
    <w:p w:rsidR="00CF047E" w:rsidRDefault="00CF047E" w:rsidP="006F3349">
      <w:pPr>
        <w:pStyle w:val="ListParagraph"/>
        <w:numPr>
          <w:ilvl w:val="1"/>
          <w:numId w:val="29"/>
        </w:numPr>
        <w:bidi w:val="0"/>
      </w:pPr>
      <w:r>
        <w:t>Jetty</w:t>
      </w:r>
    </w:p>
    <w:p w:rsidR="00CF047E" w:rsidRDefault="00CF047E" w:rsidP="006F3349">
      <w:pPr>
        <w:pStyle w:val="ListParagraph"/>
        <w:numPr>
          <w:ilvl w:val="1"/>
          <w:numId w:val="29"/>
        </w:numPr>
        <w:bidi w:val="0"/>
      </w:pPr>
      <w:proofErr w:type="spellStart"/>
      <w:r>
        <w:t>Mysql</w:t>
      </w:r>
      <w:proofErr w:type="spellEnd"/>
    </w:p>
    <w:p w:rsidR="00747342" w:rsidRDefault="00747342" w:rsidP="006F3349">
      <w:pPr>
        <w:pStyle w:val="ListParagraph"/>
        <w:numPr>
          <w:ilvl w:val="0"/>
          <w:numId w:val="29"/>
        </w:numPr>
        <w:bidi w:val="0"/>
      </w:pPr>
      <w:r>
        <w:t>Rename</w:t>
      </w:r>
      <w:r w:rsidR="008555B0">
        <w:t xml:space="preserve"> </w:t>
      </w:r>
      <w:r w:rsidR="00CF047E">
        <w:t>DB</w:t>
      </w:r>
    </w:p>
    <w:p w:rsidR="00AA0EAD" w:rsidRDefault="00AA0EAD" w:rsidP="00AA0EAD">
      <w:pPr>
        <w:pStyle w:val="ListParagraph"/>
        <w:numPr>
          <w:ilvl w:val="0"/>
          <w:numId w:val="29"/>
        </w:numPr>
        <w:bidi w:val="0"/>
      </w:pPr>
      <w:r>
        <w:t>Get and extract .war file by required version</w:t>
      </w:r>
    </w:p>
    <w:p w:rsidR="00AA0EAD" w:rsidRDefault="00AA0EAD" w:rsidP="00AA0EAD">
      <w:pPr>
        <w:pStyle w:val="ListParagraph"/>
        <w:numPr>
          <w:ilvl w:val="1"/>
          <w:numId w:val="29"/>
        </w:numPr>
        <w:bidi w:val="0"/>
      </w:pPr>
      <w:r>
        <w:t>Version from: ${SVN_ROOT}/${SVN_TYPE}/externals/wallet.txt</w:t>
      </w:r>
    </w:p>
    <w:p w:rsidR="00AA0EAD" w:rsidRDefault="00AA0EAD" w:rsidP="00AA0EAD">
      <w:pPr>
        <w:pStyle w:val="ListParagraph"/>
        <w:numPr>
          <w:ilvl w:val="1"/>
          <w:numId w:val="29"/>
        </w:numPr>
        <w:bidi w:val="0"/>
      </w:pPr>
      <w:r>
        <w:t>Should recognize 'latest' as the newest code available</w:t>
      </w:r>
    </w:p>
    <w:p w:rsidR="00AA0EAD" w:rsidRDefault="00AA0EAD" w:rsidP="00AA0EAD">
      <w:pPr>
        <w:pStyle w:val="ListParagraph"/>
        <w:numPr>
          <w:ilvl w:val="1"/>
          <w:numId w:val="29"/>
        </w:numPr>
        <w:bidi w:val="0"/>
      </w:pPr>
      <w:r>
        <w:t>BM should download the .war files from a Nexus server</w:t>
      </w:r>
    </w:p>
    <w:p w:rsidR="00AA0EAD" w:rsidRDefault="00AA0EAD" w:rsidP="00AA0EAD">
      <w:pPr>
        <w:pStyle w:val="ListParagraph"/>
        <w:numPr>
          <w:ilvl w:val="1"/>
          <w:numId w:val="29"/>
        </w:numPr>
        <w:bidi w:val="0"/>
      </w:pPr>
      <w:r>
        <w:t xml:space="preserve">BM should know from which nexus </w:t>
      </w:r>
      <w:proofErr w:type="spellStart"/>
      <w:r>
        <w:t>url</w:t>
      </w:r>
      <w:proofErr w:type="spellEnd"/>
      <w:r>
        <w:t xml:space="preserve"> to get wallet .war file according to required version</w:t>
      </w:r>
    </w:p>
    <w:p w:rsidR="00AA0EAD" w:rsidRDefault="00AA0EAD" w:rsidP="00AA0EAD">
      <w:pPr>
        <w:pStyle w:val="ListParagraph"/>
        <w:numPr>
          <w:ilvl w:val="1"/>
          <w:numId w:val="29"/>
        </w:numPr>
        <w:bidi w:val="0"/>
      </w:pPr>
      <w:r>
        <w:t xml:space="preserve">Should be saved and extracted at the Jetty web apps folder as </w:t>
      </w:r>
    </w:p>
    <w:p w:rsidR="000D16A9" w:rsidRDefault="000D16A9" w:rsidP="006F3349">
      <w:pPr>
        <w:pStyle w:val="ListParagraph"/>
        <w:numPr>
          <w:ilvl w:val="0"/>
          <w:numId w:val="29"/>
        </w:numPr>
        <w:bidi w:val="0"/>
      </w:pPr>
      <w:r>
        <w:t xml:space="preserve">Import upgrade/downgrade </w:t>
      </w:r>
      <w:proofErr w:type="spellStart"/>
      <w:r>
        <w:t>sql</w:t>
      </w:r>
      <w:proofErr w:type="spellEnd"/>
      <w:r>
        <w:t xml:space="preserve"> into DB</w:t>
      </w:r>
    </w:p>
    <w:p w:rsidR="000D16A9" w:rsidRDefault="000D16A9" w:rsidP="006F3349">
      <w:pPr>
        <w:pStyle w:val="ListParagraph"/>
        <w:numPr>
          <w:ilvl w:val="1"/>
          <w:numId w:val="29"/>
        </w:numPr>
        <w:bidi w:val="0"/>
      </w:pPr>
      <w:r>
        <w:t>As in "Database versioning" section</w:t>
      </w:r>
    </w:p>
    <w:p w:rsidR="000D16A9" w:rsidRDefault="000D16A9" w:rsidP="006F3349">
      <w:pPr>
        <w:pStyle w:val="ListParagraph"/>
        <w:numPr>
          <w:ilvl w:val="1"/>
          <w:numId w:val="29"/>
        </w:numPr>
        <w:bidi w:val="0"/>
      </w:pPr>
      <w:r>
        <w:t>Upgrade from: ${</w:t>
      </w:r>
      <w:r w:rsidR="007C3248" w:rsidRPr="007C3248">
        <w:t xml:space="preserve"> </w:t>
      </w:r>
      <w:r w:rsidR="007C3248">
        <w:t xml:space="preserve">JETTY </w:t>
      </w:r>
      <w:r>
        <w:t>_BRAND_DIR}/</w:t>
      </w:r>
      <w:proofErr w:type="spellStart"/>
      <w:r>
        <w:t>web_inf</w:t>
      </w:r>
      <w:proofErr w:type="spellEnd"/>
      <w:r>
        <w:t>/classes/</w:t>
      </w:r>
      <w:proofErr w:type="spellStart"/>
      <w:r>
        <w:t>sql</w:t>
      </w:r>
      <w:proofErr w:type="spellEnd"/>
      <w:r>
        <w:t>/upgrade/</w:t>
      </w:r>
      <w:proofErr w:type="spellStart"/>
      <w:r>
        <w:t>up%d.sql</w:t>
      </w:r>
      <w:proofErr w:type="spellEnd"/>
    </w:p>
    <w:p w:rsidR="000D16A9" w:rsidRDefault="000D16A9" w:rsidP="006F3349">
      <w:pPr>
        <w:pStyle w:val="ListParagraph"/>
        <w:numPr>
          <w:ilvl w:val="1"/>
          <w:numId w:val="29"/>
        </w:numPr>
        <w:bidi w:val="0"/>
      </w:pPr>
      <w:r>
        <w:t>Downgrade from: ${</w:t>
      </w:r>
      <w:r w:rsidR="007C3248" w:rsidRPr="007C3248">
        <w:t xml:space="preserve"> </w:t>
      </w:r>
      <w:r w:rsidR="007C3248">
        <w:t xml:space="preserve">JETTY </w:t>
      </w:r>
      <w:r>
        <w:t>_BRAND_DIR}/</w:t>
      </w:r>
      <w:r w:rsidRPr="00B259E2">
        <w:t xml:space="preserve"> </w:t>
      </w:r>
      <w:proofErr w:type="spellStart"/>
      <w:r>
        <w:t>web_inf</w:t>
      </w:r>
      <w:proofErr w:type="spellEnd"/>
      <w:r>
        <w:t>/classes/</w:t>
      </w:r>
      <w:proofErr w:type="spellStart"/>
      <w:r>
        <w:t>sql</w:t>
      </w:r>
      <w:proofErr w:type="spellEnd"/>
      <w:r>
        <w:t>/downgrade/</w:t>
      </w:r>
      <w:proofErr w:type="spellStart"/>
      <w:r>
        <w:t>down%d.sql</w:t>
      </w:r>
      <w:proofErr w:type="spellEnd"/>
    </w:p>
    <w:p w:rsidR="00CF047E" w:rsidRDefault="00CF047E" w:rsidP="006F3349">
      <w:pPr>
        <w:pStyle w:val="ListParagraph"/>
        <w:numPr>
          <w:ilvl w:val="0"/>
          <w:numId w:val="29"/>
        </w:numPr>
        <w:bidi w:val="0"/>
      </w:pPr>
      <w:r>
        <w:t>Parse props.txt</w:t>
      </w:r>
    </w:p>
    <w:p w:rsidR="00CF047E" w:rsidRDefault="00CF047E" w:rsidP="006F3349">
      <w:pPr>
        <w:pStyle w:val="ListParagraph"/>
        <w:numPr>
          <w:ilvl w:val="1"/>
          <w:numId w:val="29"/>
        </w:numPr>
        <w:bidi w:val="0"/>
      </w:pPr>
      <w:r>
        <w:t xml:space="preserve">From: </w:t>
      </w:r>
      <w:r w:rsidR="001005B3">
        <w:t>${</w:t>
      </w:r>
      <w:r w:rsidR="001005B3" w:rsidRPr="007C3248">
        <w:t xml:space="preserve"> </w:t>
      </w:r>
      <w:r w:rsidR="001005B3">
        <w:t>JETTY _BRAND_DIR}</w:t>
      </w:r>
      <w:r>
        <w:t>/</w:t>
      </w:r>
      <w:proofErr w:type="spellStart"/>
      <w:r>
        <w:t>web_inf</w:t>
      </w:r>
      <w:proofErr w:type="spellEnd"/>
      <w:r>
        <w:t>/classes/props/props.txt</w:t>
      </w:r>
    </w:p>
    <w:p w:rsidR="00CF047E" w:rsidRDefault="00952B85" w:rsidP="006F3349">
      <w:pPr>
        <w:pStyle w:val="ListParagraph"/>
        <w:numPr>
          <w:ilvl w:val="0"/>
          <w:numId w:val="29"/>
        </w:numPr>
        <w:bidi w:val="0"/>
      </w:pPr>
      <w:r>
        <w:t xml:space="preserve">Modify </w:t>
      </w:r>
      <w:r w:rsidR="00CF047E">
        <w:t>Jetty virtual host</w:t>
      </w:r>
    </w:p>
    <w:p w:rsidR="00CF047E" w:rsidRDefault="00CF047E" w:rsidP="006F3349">
      <w:pPr>
        <w:pStyle w:val="ListParagraph"/>
        <w:numPr>
          <w:ilvl w:val="0"/>
          <w:numId w:val="29"/>
        </w:numPr>
        <w:bidi w:val="0"/>
      </w:pPr>
      <w:r>
        <w:t>Restart Jetty</w:t>
      </w:r>
    </w:p>
    <w:p w:rsidR="002E1AB4" w:rsidRDefault="002E1AB4" w:rsidP="002E1AB4">
      <w:pPr>
        <w:pStyle w:val="Heading3"/>
        <w:bidi w:val="0"/>
      </w:pPr>
      <w:r>
        <w:t>Delete</w:t>
      </w:r>
    </w:p>
    <w:p w:rsidR="002E1AB4" w:rsidRPr="00D44C3E" w:rsidRDefault="002E1AB4" w:rsidP="002E1AB4">
      <w:pPr>
        <w:pStyle w:val="Heading4"/>
        <w:bidi w:val="0"/>
      </w:pPr>
      <w:proofErr w:type="spellStart"/>
      <w:r>
        <w:t>Wordpress</w:t>
      </w:r>
      <w:proofErr w:type="spellEnd"/>
    </w:p>
    <w:p w:rsidR="002E1AB4" w:rsidRDefault="00EF3FBE" w:rsidP="006F3349">
      <w:pPr>
        <w:pStyle w:val="ListParagraph"/>
        <w:numPr>
          <w:ilvl w:val="0"/>
          <w:numId w:val="30"/>
        </w:numPr>
        <w:bidi w:val="0"/>
      </w:pPr>
      <w:r>
        <w:t>Delete</w:t>
      </w:r>
      <w:r w:rsidR="002E1AB4">
        <w:t xml:space="preserve"> DB</w:t>
      </w:r>
    </w:p>
    <w:p w:rsidR="002E1AB4" w:rsidRDefault="00632B96" w:rsidP="006F3349">
      <w:pPr>
        <w:pStyle w:val="ListParagraph"/>
        <w:numPr>
          <w:ilvl w:val="0"/>
          <w:numId w:val="30"/>
        </w:numPr>
        <w:bidi w:val="0"/>
      </w:pPr>
      <w:r>
        <w:t>Delete</w:t>
      </w:r>
      <w:r w:rsidR="002E1AB4">
        <w:t xml:space="preserve"> folder</w:t>
      </w:r>
    </w:p>
    <w:p w:rsidR="002E1AB4" w:rsidRDefault="00632B96" w:rsidP="006F3349">
      <w:pPr>
        <w:pStyle w:val="ListParagraph"/>
        <w:numPr>
          <w:ilvl w:val="0"/>
          <w:numId w:val="30"/>
        </w:numPr>
        <w:bidi w:val="0"/>
      </w:pPr>
      <w:r>
        <w:t>Delete</w:t>
      </w:r>
      <w:r w:rsidR="0054267F">
        <w:t xml:space="preserve"> </w:t>
      </w:r>
      <w:r w:rsidR="002E1AB4">
        <w:t>apache virtual host</w:t>
      </w:r>
    </w:p>
    <w:p w:rsidR="002E1AB4" w:rsidRDefault="002E1AB4" w:rsidP="006F3349">
      <w:pPr>
        <w:pStyle w:val="ListParagraph"/>
        <w:numPr>
          <w:ilvl w:val="0"/>
          <w:numId w:val="30"/>
        </w:numPr>
        <w:bidi w:val="0"/>
      </w:pPr>
      <w:r>
        <w:t xml:space="preserve">Reset </w:t>
      </w:r>
      <w:proofErr w:type="spellStart"/>
      <w:r>
        <w:t>memcache</w:t>
      </w:r>
      <w:proofErr w:type="spellEnd"/>
    </w:p>
    <w:p w:rsidR="002E1AB4" w:rsidRDefault="002E1AB4" w:rsidP="002E1AB4">
      <w:pPr>
        <w:pStyle w:val="ListParagraph"/>
        <w:bidi w:val="0"/>
      </w:pPr>
    </w:p>
    <w:p w:rsidR="002E1AB4" w:rsidRDefault="002E1AB4" w:rsidP="002E1AB4">
      <w:pPr>
        <w:pStyle w:val="Heading4"/>
        <w:bidi w:val="0"/>
      </w:pPr>
      <w:r>
        <w:t>Back office</w:t>
      </w:r>
    </w:p>
    <w:p w:rsidR="00C943ED" w:rsidRDefault="00C943ED" w:rsidP="00C943ED">
      <w:pPr>
        <w:pStyle w:val="ListParagraph"/>
        <w:numPr>
          <w:ilvl w:val="0"/>
          <w:numId w:val="14"/>
        </w:numPr>
        <w:bidi w:val="0"/>
      </w:pPr>
      <w:r>
        <w:t>Delete DB</w:t>
      </w:r>
    </w:p>
    <w:p w:rsidR="000E10BF" w:rsidRDefault="000E10BF" w:rsidP="000E10BF">
      <w:pPr>
        <w:pStyle w:val="ListParagraph"/>
        <w:numPr>
          <w:ilvl w:val="0"/>
          <w:numId w:val="14"/>
        </w:numPr>
        <w:bidi w:val="0"/>
      </w:pPr>
      <w:r>
        <w:lastRenderedPageBreak/>
        <w:t xml:space="preserve">Delete </w:t>
      </w:r>
      <w:proofErr w:type="spellStart"/>
      <w:r>
        <w:t>Yii</w:t>
      </w:r>
      <w:proofErr w:type="spellEnd"/>
    </w:p>
    <w:p w:rsidR="00C943ED" w:rsidRDefault="00C943ED" w:rsidP="00C943ED">
      <w:pPr>
        <w:pStyle w:val="ListParagraph"/>
        <w:numPr>
          <w:ilvl w:val="0"/>
          <w:numId w:val="14"/>
        </w:numPr>
        <w:bidi w:val="0"/>
      </w:pPr>
      <w:r>
        <w:t>Delete folder</w:t>
      </w:r>
    </w:p>
    <w:p w:rsidR="00862C37" w:rsidRDefault="00862C37" w:rsidP="00862C37">
      <w:pPr>
        <w:pStyle w:val="ListParagraph"/>
        <w:numPr>
          <w:ilvl w:val="0"/>
          <w:numId w:val="14"/>
        </w:numPr>
        <w:bidi w:val="0"/>
      </w:pPr>
      <w:r>
        <w:t xml:space="preserve">Delete </w:t>
      </w:r>
      <w:proofErr w:type="spellStart"/>
      <w:r>
        <w:t>cron</w:t>
      </w:r>
      <w:proofErr w:type="spellEnd"/>
    </w:p>
    <w:p w:rsidR="00C943ED" w:rsidRDefault="00C943ED" w:rsidP="00C943ED">
      <w:pPr>
        <w:pStyle w:val="ListParagraph"/>
        <w:numPr>
          <w:ilvl w:val="0"/>
          <w:numId w:val="14"/>
        </w:numPr>
        <w:bidi w:val="0"/>
      </w:pPr>
      <w:r>
        <w:t>Delete apache virtual host</w:t>
      </w:r>
    </w:p>
    <w:p w:rsidR="00C943ED" w:rsidRPr="00C943ED" w:rsidRDefault="00C943ED" w:rsidP="00C943ED">
      <w:pPr>
        <w:pStyle w:val="ListParagraph"/>
        <w:numPr>
          <w:ilvl w:val="0"/>
          <w:numId w:val="14"/>
        </w:numPr>
        <w:bidi w:val="0"/>
      </w:pPr>
      <w:r>
        <w:t xml:space="preserve">Reset </w:t>
      </w:r>
      <w:proofErr w:type="spellStart"/>
      <w:r>
        <w:t>memcache</w:t>
      </w:r>
      <w:proofErr w:type="spellEnd"/>
    </w:p>
    <w:p w:rsidR="002E1AB4" w:rsidRDefault="002E1AB4" w:rsidP="002E1AB4">
      <w:pPr>
        <w:pStyle w:val="Heading4"/>
        <w:bidi w:val="0"/>
      </w:pPr>
      <w:r>
        <w:t>Back office UI</w:t>
      </w:r>
    </w:p>
    <w:p w:rsidR="00C943ED" w:rsidRDefault="00C943ED" w:rsidP="00C943ED">
      <w:pPr>
        <w:pStyle w:val="ListParagraph"/>
        <w:numPr>
          <w:ilvl w:val="0"/>
          <w:numId w:val="15"/>
        </w:numPr>
        <w:bidi w:val="0"/>
      </w:pPr>
      <w:r>
        <w:t>Delete folder</w:t>
      </w:r>
    </w:p>
    <w:p w:rsidR="00C943ED" w:rsidRPr="00C943ED" w:rsidRDefault="00C943ED" w:rsidP="00C943ED">
      <w:pPr>
        <w:pStyle w:val="ListParagraph"/>
        <w:numPr>
          <w:ilvl w:val="0"/>
          <w:numId w:val="15"/>
        </w:numPr>
        <w:bidi w:val="0"/>
      </w:pPr>
      <w:r>
        <w:t xml:space="preserve">Reset </w:t>
      </w:r>
      <w:proofErr w:type="spellStart"/>
      <w:r>
        <w:t>memcache</w:t>
      </w:r>
      <w:proofErr w:type="spellEnd"/>
    </w:p>
    <w:p w:rsidR="002E1AB4" w:rsidRDefault="002E1AB4" w:rsidP="002E1AB4">
      <w:pPr>
        <w:pStyle w:val="Heading4"/>
        <w:bidi w:val="0"/>
      </w:pPr>
      <w:r>
        <w:t xml:space="preserve">Game server </w:t>
      </w:r>
    </w:p>
    <w:p w:rsidR="00C943ED" w:rsidRDefault="00C943ED" w:rsidP="00C943ED">
      <w:pPr>
        <w:pStyle w:val="ListParagraph"/>
        <w:numPr>
          <w:ilvl w:val="0"/>
          <w:numId w:val="16"/>
        </w:numPr>
        <w:bidi w:val="0"/>
      </w:pPr>
      <w:r>
        <w:t>Delete DB</w:t>
      </w:r>
    </w:p>
    <w:p w:rsidR="00C943ED" w:rsidRDefault="00C943ED" w:rsidP="00C943ED">
      <w:pPr>
        <w:pStyle w:val="ListParagraph"/>
        <w:numPr>
          <w:ilvl w:val="0"/>
          <w:numId w:val="16"/>
        </w:numPr>
        <w:bidi w:val="0"/>
      </w:pPr>
      <w:r>
        <w:t>Delete folder</w:t>
      </w:r>
    </w:p>
    <w:p w:rsidR="00C943ED" w:rsidRDefault="00C943ED" w:rsidP="00C943ED">
      <w:pPr>
        <w:pStyle w:val="ListParagraph"/>
        <w:numPr>
          <w:ilvl w:val="0"/>
          <w:numId w:val="16"/>
        </w:numPr>
        <w:bidi w:val="0"/>
      </w:pPr>
      <w:r>
        <w:t>Delete apache virtual host</w:t>
      </w:r>
    </w:p>
    <w:p w:rsidR="00C943ED" w:rsidRPr="00C943ED" w:rsidRDefault="00C943ED" w:rsidP="00C943ED">
      <w:pPr>
        <w:pStyle w:val="ListParagraph"/>
        <w:numPr>
          <w:ilvl w:val="0"/>
          <w:numId w:val="16"/>
        </w:numPr>
        <w:bidi w:val="0"/>
      </w:pPr>
      <w:r>
        <w:t xml:space="preserve">Reset </w:t>
      </w:r>
      <w:proofErr w:type="spellStart"/>
      <w:r>
        <w:t>memcache</w:t>
      </w:r>
      <w:proofErr w:type="spellEnd"/>
    </w:p>
    <w:p w:rsidR="002E1AB4" w:rsidRDefault="002E1AB4" w:rsidP="002E1AB4">
      <w:pPr>
        <w:pStyle w:val="Heading4"/>
        <w:bidi w:val="0"/>
      </w:pPr>
      <w:r>
        <w:t xml:space="preserve">Area 51 </w:t>
      </w:r>
    </w:p>
    <w:p w:rsidR="007F0FDC" w:rsidRDefault="007F0FDC" w:rsidP="007F0FDC">
      <w:pPr>
        <w:pStyle w:val="ListParagraph"/>
        <w:numPr>
          <w:ilvl w:val="0"/>
          <w:numId w:val="17"/>
        </w:numPr>
        <w:bidi w:val="0"/>
      </w:pPr>
      <w:r>
        <w:t>Delete folder</w:t>
      </w:r>
    </w:p>
    <w:p w:rsidR="007F0FDC" w:rsidRDefault="007F0FDC" w:rsidP="007F0FDC">
      <w:pPr>
        <w:pStyle w:val="ListParagraph"/>
        <w:numPr>
          <w:ilvl w:val="0"/>
          <w:numId w:val="17"/>
        </w:numPr>
        <w:bidi w:val="0"/>
      </w:pPr>
      <w:r>
        <w:t>Delete apache virtual host</w:t>
      </w:r>
    </w:p>
    <w:p w:rsidR="007F0FDC" w:rsidRPr="007F0FDC" w:rsidRDefault="007F0FDC" w:rsidP="007F0FDC">
      <w:pPr>
        <w:pStyle w:val="ListParagraph"/>
        <w:numPr>
          <w:ilvl w:val="0"/>
          <w:numId w:val="17"/>
        </w:numPr>
        <w:bidi w:val="0"/>
      </w:pPr>
      <w:r>
        <w:t xml:space="preserve">Reset </w:t>
      </w:r>
      <w:proofErr w:type="spellStart"/>
      <w:r>
        <w:t>memcache</w:t>
      </w:r>
      <w:proofErr w:type="spellEnd"/>
    </w:p>
    <w:p w:rsidR="002E1AB4" w:rsidRDefault="002E1AB4" w:rsidP="002E1AB4">
      <w:pPr>
        <w:pStyle w:val="Heading4"/>
        <w:bidi w:val="0"/>
      </w:pPr>
      <w:r>
        <w:t>Wallet</w:t>
      </w:r>
    </w:p>
    <w:p w:rsidR="002E1AB4" w:rsidRDefault="00632B96" w:rsidP="006F3349">
      <w:pPr>
        <w:pStyle w:val="ListParagraph"/>
        <w:numPr>
          <w:ilvl w:val="0"/>
          <w:numId w:val="31"/>
        </w:numPr>
        <w:bidi w:val="0"/>
      </w:pPr>
      <w:r>
        <w:t>Delete</w:t>
      </w:r>
      <w:r w:rsidR="002E1AB4">
        <w:t xml:space="preserve"> DB</w:t>
      </w:r>
    </w:p>
    <w:p w:rsidR="00632B96" w:rsidRDefault="00632B96" w:rsidP="006F3349">
      <w:pPr>
        <w:pStyle w:val="ListParagraph"/>
        <w:numPr>
          <w:ilvl w:val="0"/>
          <w:numId w:val="31"/>
        </w:numPr>
        <w:bidi w:val="0"/>
      </w:pPr>
      <w:r>
        <w:t>Delete wallet from</w:t>
      </w:r>
      <w:r w:rsidR="002E1AB4">
        <w:t xml:space="preserve"> </w:t>
      </w:r>
      <w:r>
        <w:t>Jetty web apps folder</w:t>
      </w:r>
    </w:p>
    <w:p w:rsidR="002E1AB4" w:rsidRDefault="00632B96" w:rsidP="006F3349">
      <w:pPr>
        <w:pStyle w:val="ListParagraph"/>
        <w:numPr>
          <w:ilvl w:val="0"/>
          <w:numId w:val="31"/>
        </w:numPr>
        <w:bidi w:val="0"/>
      </w:pPr>
      <w:r>
        <w:t xml:space="preserve">Delete </w:t>
      </w:r>
      <w:r w:rsidR="002E1AB4">
        <w:t>Jetty virtual host</w:t>
      </w:r>
    </w:p>
    <w:p w:rsidR="002E1AB4" w:rsidRDefault="002E1AB4" w:rsidP="006F3349">
      <w:pPr>
        <w:pStyle w:val="ListParagraph"/>
        <w:numPr>
          <w:ilvl w:val="0"/>
          <w:numId w:val="31"/>
        </w:numPr>
        <w:bidi w:val="0"/>
      </w:pPr>
      <w:r>
        <w:t>Restart Jetty</w:t>
      </w:r>
    </w:p>
    <w:p w:rsidR="002E1AB4" w:rsidRDefault="002E1AB4" w:rsidP="002E1AB4">
      <w:pPr>
        <w:bidi w:val="0"/>
      </w:pPr>
    </w:p>
    <w:p w:rsidR="007622C5" w:rsidRPr="007622C5" w:rsidRDefault="007622C5" w:rsidP="00F27C4E">
      <w:pPr>
        <w:pStyle w:val="Heading1"/>
        <w:numPr>
          <w:ilvl w:val="0"/>
          <w:numId w:val="0"/>
        </w:numPr>
        <w:ind w:left="432"/>
      </w:pPr>
    </w:p>
    <w:sectPr w:rsidR="007622C5" w:rsidRPr="007622C5" w:rsidSect="00BA0C94">
      <w:pgSz w:w="11906" w:h="16838"/>
      <w:pgMar w:top="1440" w:right="991" w:bottom="1440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4C0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6082224"/>
    <w:multiLevelType w:val="hybridMultilevel"/>
    <w:tmpl w:val="AE4A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E7B88"/>
    <w:multiLevelType w:val="hybridMultilevel"/>
    <w:tmpl w:val="AE4A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A7C79"/>
    <w:multiLevelType w:val="hybridMultilevel"/>
    <w:tmpl w:val="AE4A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B7E34"/>
    <w:multiLevelType w:val="hybridMultilevel"/>
    <w:tmpl w:val="AE4A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00EA9"/>
    <w:multiLevelType w:val="hybridMultilevel"/>
    <w:tmpl w:val="AE4A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B82AFD"/>
    <w:multiLevelType w:val="hybridMultilevel"/>
    <w:tmpl w:val="AE4A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8549EA"/>
    <w:multiLevelType w:val="hybridMultilevel"/>
    <w:tmpl w:val="D548B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6E0C8B"/>
    <w:multiLevelType w:val="hybridMultilevel"/>
    <w:tmpl w:val="AE4A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FA05E4"/>
    <w:multiLevelType w:val="hybridMultilevel"/>
    <w:tmpl w:val="AE4A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8850C5"/>
    <w:multiLevelType w:val="hybridMultilevel"/>
    <w:tmpl w:val="AE4A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5E4AD5"/>
    <w:multiLevelType w:val="hybridMultilevel"/>
    <w:tmpl w:val="AE4A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825C6B"/>
    <w:multiLevelType w:val="hybridMultilevel"/>
    <w:tmpl w:val="AE4A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516D5F"/>
    <w:multiLevelType w:val="hybridMultilevel"/>
    <w:tmpl w:val="AE4A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6C7E3F"/>
    <w:multiLevelType w:val="hybridMultilevel"/>
    <w:tmpl w:val="AE4A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2E383D"/>
    <w:multiLevelType w:val="hybridMultilevel"/>
    <w:tmpl w:val="AE4A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DC522A"/>
    <w:multiLevelType w:val="hybridMultilevel"/>
    <w:tmpl w:val="D278F0A2"/>
    <w:lvl w:ilvl="0" w:tplc="51ACBF8E">
      <w:start w:val="1"/>
      <w:numFmt w:val="decimal"/>
      <w:lvlText w:val="%1."/>
      <w:lvlJc w:val="left"/>
      <w:pPr>
        <w:ind w:left="720" w:hanging="360"/>
      </w:pPr>
      <w:rPr>
        <w:i w:val="0"/>
        <w:iCs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732B29"/>
    <w:multiLevelType w:val="hybridMultilevel"/>
    <w:tmpl w:val="DED06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C001DB"/>
    <w:multiLevelType w:val="hybridMultilevel"/>
    <w:tmpl w:val="AE4A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9F170D"/>
    <w:multiLevelType w:val="hybridMultilevel"/>
    <w:tmpl w:val="AE4A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1707FD"/>
    <w:multiLevelType w:val="hybridMultilevel"/>
    <w:tmpl w:val="AE4A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8878A2"/>
    <w:multiLevelType w:val="hybridMultilevel"/>
    <w:tmpl w:val="AE4A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D90127"/>
    <w:multiLevelType w:val="hybridMultilevel"/>
    <w:tmpl w:val="AE4A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2C1252"/>
    <w:multiLevelType w:val="hybridMultilevel"/>
    <w:tmpl w:val="AE4A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B63E99"/>
    <w:multiLevelType w:val="hybridMultilevel"/>
    <w:tmpl w:val="AE4A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E26411"/>
    <w:multiLevelType w:val="hybridMultilevel"/>
    <w:tmpl w:val="AE4A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871D08"/>
    <w:multiLevelType w:val="hybridMultilevel"/>
    <w:tmpl w:val="0D3E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243F53"/>
    <w:multiLevelType w:val="hybridMultilevel"/>
    <w:tmpl w:val="AE4A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D73DD5"/>
    <w:multiLevelType w:val="hybridMultilevel"/>
    <w:tmpl w:val="AE5EB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EF6CD7"/>
    <w:multiLevelType w:val="hybridMultilevel"/>
    <w:tmpl w:val="AE4A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A456C8"/>
    <w:multiLevelType w:val="hybridMultilevel"/>
    <w:tmpl w:val="0D28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26"/>
  </w:num>
  <w:num w:numId="4">
    <w:abstractNumId w:val="30"/>
  </w:num>
  <w:num w:numId="5">
    <w:abstractNumId w:val="17"/>
  </w:num>
  <w:num w:numId="6">
    <w:abstractNumId w:val="7"/>
  </w:num>
  <w:num w:numId="7">
    <w:abstractNumId w:val="28"/>
  </w:num>
  <w:num w:numId="8">
    <w:abstractNumId w:val="0"/>
  </w:num>
  <w:num w:numId="9">
    <w:abstractNumId w:val="21"/>
  </w:num>
  <w:num w:numId="10">
    <w:abstractNumId w:val="2"/>
  </w:num>
  <w:num w:numId="11">
    <w:abstractNumId w:val="29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27"/>
  </w:num>
  <w:num w:numId="24">
    <w:abstractNumId w:val="15"/>
  </w:num>
  <w:num w:numId="25">
    <w:abstractNumId w:val="14"/>
  </w:num>
  <w:num w:numId="26">
    <w:abstractNumId w:val="25"/>
  </w:num>
  <w:num w:numId="27">
    <w:abstractNumId w:val="8"/>
  </w:num>
  <w:num w:numId="28">
    <w:abstractNumId w:val="23"/>
  </w:num>
  <w:num w:numId="29">
    <w:abstractNumId w:val="1"/>
  </w:num>
  <w:num w:numId="30">
    <w:abstractNumId w:val="10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2C5"/>
    <w:rsid w:val="00005B2D"/>
    <w:rsid w:val="0003283D"/>
    <w:rsid w:val="00041FFD"/>
    <w:rsid w:val="00064469"/>
    <w:rsid w:val="00074457"/>
    <w:rsid w:val="000B24A3"/>
    <w:rsid w:val="000C2737"/>
    <w:rsid w:val="000D16A9"/>
    <w:rsid w:val="000E10BF"/>
    <w:rsid w:val="000E3B8C"/>
    <w:rsid w:val="000E45B3"/>
    <w:rsid w:val="000F020A"/>
    <w:rsid w:val="0010041E"/>
    <w:rsid w:val="001005B3"/>
    <w:rsid w:val="00101C5E"/>
    <w:rsid w:val="00104293"/>
    <w:rsid w:val="001300AF"/>
    <w:rsid w:val="00134323"/>
    <w:rsid w:val="00136DA5"/>
    <w:rsid w:val="00146230"/>
    <w:rsid w:val="00151112"/>
    <w:rsid w:val="001534AC"/>
    <w:rsid w:val="0016328A"/>
    <w:rsid w:val="00164DC9"/>
    <w:rsid w:val="00170F2A"/>
    <w:rsid w:val="001718C4"/>
    <w:rsid w:val="001719B8"/>
    <w:rsid w:val="00173F95"/>
    <w:rsid w:val="00180524"/>
    <w:rsid w:val="001C4968"/>
    <w:rsid w:val="001C5EA3"/>
    <w:rsid w:val="00216B66"/>
    <w:rsid w:val="00227B1D"/>
    <w:rsid w:val="002377CD"/>
    <w:rsid w:val="00250CFC"/>
    <w:rsid w:val="00252841"/>
    <w:rsid w:val="00287D89"/>
    <w:rsid w:val="002A5A06"/>
    <w:rsid w:val="002B4418"/>
    <w:rsid w:val="002D32D8"/>
    <w:rsid w:val="002D39CD"/>
    <w:rsid w:val="002D4772"/>
    <w:rsid w:val="002E1AB4"/>
    <w:rsid w:val="002E28B2"/>
    <w:rsid w:val="002E6EEA"/>
    <w:rsid w:val="0031632B"/>
    <w:rsid w:val="003365A4"/>
    <w:rsid w:val="003713D2"/>
    <w:rsid w:val="00376874"/>
    <w:rsid w:val="00382626"/>
    <w:rsid w:val="00394FAD"/>
    <w:rsid w:val="003A0E32"/>
    <w:rsid w:val="003D301B"/>
    <w:rsid w:val="003D3D33"/>
    <w:rsid w:val="003D75D0"/>
    <w:rsid w:val="003F7684"/>
    <w:rsid w:val="0040010F"/>
    <w:rsid w:val="00416578"/>
    <w:rsid w:val="00431457"/>
    <w:rsid w:val="00431624"/>
    <w:rsid w:val="00435185"/>
    <w:rsid w:val="00463E4C"/>
    <w:rsid w:val="004B48C6"/>
    <w:rsid w:val="004D5B02"/>
    <w:rsid w:val="004D64AF"/>
    <w:rsid w:val="00516052"/>
    <w:rsid w:val="0051662C"/>
    <w:rsid w:val="00523650"/>
    <w:rsid w:val="00536561"/>
    <w:rsid w:val="00536625"/>
    <w:rsid w:val="00540982"/>
    <w:rsid w:val="00541795"/>
    <w:rsid w:val="0054195E"/>
    <w:rsid w:val="0054267F"/>
    <w:rsid w:val="0059158F"/>
    <w:rsid w:val="005B3864"/>
    <w:rsid w:val="005B4059"/>
    <w:rsid w:val="005C2151"/>
    <w:rsid w:val="005E7FE0"/>
    <w:rsid w:val="00620367"/>
    <w:rsid w:val="00621C3C"/>
    <w:rsid w:val="00623E88"/>
    <w:rsid w:val="00625292"/>
    <w:rsid w:val="00632B96"/>
    <w:rsid w:val="00636781"/>
    <w:rsid w:val="006415EB"/>
    <w:rsid w:val="00673F6E"/>
    <w:rsid w:val="006740F6"/>
    <w:rsid w:val="0067428B"/>
    <w:rsid w:val="00686D75"/>
    <w:rsid w:val="006946F7"/>
    <w:rsid w:val="006C64DD"/>
    <w:rsid w:val="006E0170"/>
    <w:rsid w:val="006F3349"/>
    <w:rsid w:val="00703C48"/>
    <w:rsid w:val="00704298"/>
    <w:rsid w:val="0073681E"/>
    <w:rsid w:val="00747342"/>
    <w:rsid w:val="007622C5"/>
    <w:rsid w:val="0078022E"/>
    <w:rsid w:val="007863FA"/>
    <w:rsid w:val="007909C7"/>
    <w:rsid w:val="007A6BA6"/>
    <w:rsid w:val="007B6EFC"/>
    <w:rsid w:val="007C3248"/>
    <w:rsid w:val="007C3475"/>
    <w:rsid w:val="007C7002"/>
    <w:rsid w:val="007D1B7E"/>
    <w:rsid w:val="007E4CB4"/>
    <w:rsid w:val="007F0FDC"/>
    <w:rsid w:val="00801B8E"/>
    <w:rsid w:val="008205F8"/>
    <w:rsid w:val="0082362B"/>
    <w:rsid w:val="00824D88"/>
    <w:rsid w:val="008555B0"/>
    <w:rsid w:val="00862C37"/>
    <w:rsid w:val="00876C23"/>
    <w:rsid w:val="00882C48"/>
    <w:rsid w:val="008937A9"/>
    <w:rsid w:val="008C55EF"/>
    <w:rsid w:val="008F5002"/>
    <w:rsid w:val="009243AE"/>
    <w:rsid w:val="009359D6"/>
    <w:rsid w:val="00950A6F"/>
    <w:rsid w:val="00952B85"/>
    <w:rsid w:val="009761F5"/>
    <w:rsid w:val="00992C93"/>
    <w:rsid w:val="009A19FF"/>
    <w:rsid w:val="009B0E1C"/>
    <w:rsid w:val="009B2CE8"/>
    <w:rsid w:val="009C2A9E"/>
    <w:rsid w:val="009C6FBA"/>
    <w:rsid w:val="009E2989"/>
    <w:rsid w:val="009F10CE"/>
    <w:rsid w:val="00A004C7"/>
    <w:rsid w:val="00A12E6B"/>
    <w:rsid w:val="00A30CF7"/>
    <w:rsid w:val="00A31063"/>
    <w:rsid w:val="00A36CE1"/>
    <w:rsid w:val="00A404C7"/>
    <w:rsid w:val="00A65AAF"/>
    <w:rsid w:val="00A85EC0"/>
    <w:rsid w:val="00A90275"/>
    <w:rsid w:val="00A930F6"/>
    <w:rsid w:val="00AA0EAD"/>
    <w:rsid w:val="00AB59B3"/>
    <w:rsid w:val="00AC271F"/>
    <w:rsid w:val="00AE33D2"/>
    <w:rsid w:val="00B02FBC"/>
    <w:rsid w:val="00B13414"/>
    <w:rsid w:val="00B241FC"/>
    <w:rsid w:val="00B259E2"/>
    <w:rsid w:val="00B3085E"/>
    <w:rsid w:val="00B34A97"/>
    <w:rsid w:val="00B46DEE"/>
    <w:rsid w:val="00B50280"/>
    <w:rsid w:val="00B55082"/>
    <w:rsid w:val="00B8181B"/>
    <w:rsid w:val="00B902E6"/>
    <w:rsid w:val="00B95281"/>
    <w:rsid w:val="00B97B0F"/>
    <w:rsid w:val="00BA0C94"/>
    <w:rsid w:val="00BA2FDA"/>
    <w:rsid w:val="00BA6A9C"/>
    <w:rsid w:val="00BD201F"/>
    <w:rsid w:val="00BD4323"/>
    <w:rsid w:val="00C01BF6"/>
    <w:rsid w:val="00C11E9B"/>
    <w:rsid w:val="00C23100"/>
    <w:rsid w:val="00C32412"/>
    <w:rsid w:val="00C41E3B"/>
    <w:rsid w:val="00C616B1"/>
    <w:rsid w:val="00C6193B"/>
    <w:rsid w:val="00C6526B"/>
    <w:rsid w:val="00C755C9"/>
    <w:rsid w:val="00C8198F"/>
    <w:rsid w:val="00C842FD"/>
    <w:rsid w:val="00C943ED"/>
    <w:rsid w:val="00CA31EA"/>
    <w:rsid w:val="00CD5706"/>
    <w:rsid w:val="00CE5612"/>
    <w:rsid w:val="00CF047E"/>
    <w:rsid w:val="00CF30D8"/>
    <w:rsid w:val="00CF4E0B"/>
    <w:rsid w:val="00D033B0"/>
    <w:rsid w:val="00D11CF5"/>
    <w:rsid w:val="00D151AC"/>
    <w:rsid w:val="00D345F4"/>
    <w:rsid w:val="00D44C3E"/>
    <w:rsid w:val="00D53D40"/>
    <w:rsid w:val="00D635C3"/>
    <w:rsid w:val="00D77542"/>
    <w:rsid w:val="00D815B8"/>
    <w:rsid w:val="00D81948"/>
    <w:rsid w:val="00D8195E"/>
    <w:rsid w:val="00D92648"/>
    <w:rsid w:val="00DB2EE2"/>
    <w:rsid w:val="00DC650D"/>
    <w:rsid w:val="00DE5DEB"/>
    <w:rsid w:val="00E035C0"/>
    <w:rsid w:val="00E149D6"/>
    <w:rsid w:val="00E20C44"/>
    <w:rsid w:val="00E238F7"/>
    <w:rsid w:val="00E26DD9"/>
    <w:rsid w:val="00E323F8"/>
    <w:rsid w:val="00E35F43"/>
    <w:rsid w:val="00E374BF"/>
    <w:rsid w:val="00E45D10"/>
    <w:rsid w:val="00E502BF"/>
    <w:rsid w:val="00E609CD"/>
    <w:rsid w:val="00E77E9F"/>
    <w:rsid w:val="00E82FE0"/>
    <w:rsid w:val="00E8750D"/>
    <w:rsid w:val="00E9567A"/>
    <w:rsid w:val="00EA275D"/>
    <w:rsid w:val="00EB1773"/>
    <w:rsid w:val="00EC2D8C"/>
    <w:rsid w:val="00ED1587"/>
    <w:rsid w:val="00EF3FBE"/>
    <w:rsid w:val="00F00876"/>
    <w:rsid w:val="00F029B4"/>
    <w:rsid w:val="00F06D0B"/>
    <w:rsid w:val="00F17500"/>
    <w:rsid w:val="00F219A4"/>
    <w:rsid w:val="00F27C4E"/>
    <w:rsid w:val="00F90D06"/>
    <w:rsid w:val="00FA12C7"/>
    <w:rsid w:val="00FB1686"/>
    <w:rsid w:val="00FB778D"/>
    <w:rsid w:val="00FC6952"/>
    <w:rsid w:val="00FD4674"/>
    <w:rsid w:val="00FE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622C5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2C5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62B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4C3E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4C3E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112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112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112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112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2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22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6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2362B"/>
    <w:pPr>
      <w:ind w:left="720"/>
      <w:contextualSpacing/>
    </w:pPr>
  </w:style>
  <w:style w:type="table" w:styleId="TableGrid">
    <w:name w:val="Table Grid"/>
    <w:basedOn w:val="TableNormal"/>
    <w:uiPriority w:val="59"/>
    <w:rsid w:val="00950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50A6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623E88"/>
    <w:rPr>
      <w:i/>
      <w:iCs/>
      <w:color w:val="808080" w:themeColor="text1" w:themeTint="7F"/>
    </w:rPr>
  </w:style>
  <w:style w:type="character" w:customStyle="1" w:styleId="Heading4Char">
    <w:name w:val="Heading 4 Char"/>
    <w:basedOn w:val="DefaultParagraphFont"/>
    <w:link w:val="Heading4"/>
    <w:uiPriority w:val="9"/>
    <w:rsid w:val="00D44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44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1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1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1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1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11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11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36781"/>
    <w:pPr>
      <w:bidi/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E035C0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9158F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6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76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5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622C5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2C5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62B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4C3E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4C3E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112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112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112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112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2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22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6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2362B"/>
    <w:pPr>
      <w:ind w:left="720"/>
      <w:contextualSpacing/>
    </w:pPr>
  </w:style>
  <w:style w:type="table" w:styleId="TableGrid">
    <w:name w:val="Table Grid"/>
    <w:basedOn w:val="TableNormal"/>
    <w:uiPriority w:val="59"/>
    <w:rsid w:val="00950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50A6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623E88"/>
    <w:rPr>
      <w:i/>
      <w:iCs/>
      <w:color w:val="808080" w:themeColor="text1" w:themeTint="7F"/>
    </w:rPr>
  </w:style>
  <w:style w:type="character" w:customStyle="1" w:styleId="Heading4Char">
    <w:name w:val="Heading 4 Char"/>
    <w:basedOn w:val="DefaultParagraphFont"/>
    <w:link w:val="Heading4"/>
    <w:uiPriority w:val="9"/>
    <w:rsid w:val="00D44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44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1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1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1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1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11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11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36781"/>
    <w:pPr>
      <w:bidi/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E035C0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9158F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6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76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5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vn-master/svn/gs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14</Pages>
  <Words>3088</Words>
  <Characters>17602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Gilad Ventura</cp:lastModifiedBy>
  <cp:revision>8</cp:revision>
  <dcterms:created xsi:type="dcterms:W3CDTF">2012-10-23T12:57:00Z</dcterms:created>
  <dcterms:modified xsi:type="dcterms:W3CDTF">2013-02-03T15:45:00Z</dcterms:modified>
</cp:coreProperties>
</file>